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442200190"/>
      </w:sdtPr>
      <w:sdtContent>
        <w:p w14:paraId="00000001" w14:textId="77777777" w:rsidR="003A21E5" w:rsidRDefault="007E2FF0">
          <w:pPr>
            <w:pBdr>
              <w:top w:val="nil"/>
              <w:left w:val="nil"/>
              <w:bottom w:val="nil"/>
              <w:right w:val="nil"/>
              <w:between w:val="nil"/>
            </w:pBdr>
            <w:rPr>
              <w:rFonts w:ascii="Times New Roman" w:eastAsia="Times New Roman" w:hAnsi="Times New Roman" w:cs="Times New Roman"/>
              <w:color w:val="000000"/>
              <w:sz w:val="20"/>
              <w:szCs w:val="20"/>
            </w:rPr>
          </w:pPr>
        </w:p>
      </w:sdtContent>
    </w:sdt>
    <w:sdt>
      <w:sdtPr>
        <w:tag w:val="goog_rdk_1"/>
        <w:id w:val="-528412035"/>
      </w:sdtPr>
      <w:sdtContent>
        <w:p w14:paraId="00000002" w14:textId="77777777" w:rsidR="003A21E5" w:rsidRDefault="007E2FF0">
          <w:pPr>
            <w:pBdr>
              <w:top w:val="nil"/>
              <w:left w:val="nil"/>
              <w:bottom w:val="nil"/>
              <w:right w:val="nil"/>
              <w:between w:val="nil"/>
            </w:pBdr>
            <w:rPr>
              <w:rFonts w:ascii="Times New Roman" w:eastAsia="Times New Roman" w:hAnsi="Times New Roman" w:cs="Times New Roman"/>
              <w:color w:val="000000"/>
              <w:sz w:val="20"/>
              <w:szCs w:val="20"/>
            </w:rPr>
          </w:pPr>
        </w:p>
      </w:sdtContent>
    </w:sdt>
    <w:sdt>
      <w:sdtPr>
        <w:tag w:val="goog_rdk_2"/>
        <w:id w:val="-1870750208"/>
      </w:sdtPr>
      <w:sdtContent>
        <w:p w14:paraId="00000003" w14:textId="77777777" w:rsidR="003A21E5" w:rsidRDefault="007E2FF0">
          <w:pPr>
            <w:pBdr>
              <w:top w:val="nil"/>
              <w:left w:val="nil"/>
              <w:bottom w:val="nil"/>
              <w:right w:val="nil"/>
              <w:between w:val="nil"/>
            </w:pBdr>
            <w:spacing w:before="10"/>
            <w:rPr>
              <w:rFonts w:ascii="Times New Roman" w:eastAsia="Times New Roman" w:hAnsi="Times New Roman" w:cs="Times New Roman"/>
              <w:color w:val="000000"/>
              <w:sz w:val="20"/>
              <w:szCs w:val="20"/>
            </w:rPr>
          </w:pPr>
        </w:p>
      </w:sdtContent>
    </w:sdt>
    <w:sdt>
      <w:sdtPr>
        <w:tag w:val="goog_rdk_3"/>
        <w:id w:val="-730228877"/>
      </w:sdtPr>
      <w:sdtContent>
        <w:p w14:paraId="00000004" w14:textId="77777777" w:rsidR="003A21E5" w:rsidRDefault="007E2FF0">
          <w:pPr>
            <w:spacing w:before="59"/>
            <w:ind w:left="993" w:right="888"/>
            <w:jc w:val="center"/>
            <w:rPr>
              <w:rFonts w:ascii="Georgia" w:eastAsia="Georgia" w:hAnsi="Georgia" w:cs="Georgia"/>
              <w:b/>
              <w:sz w:val="28"/>
              <w:szCs w:val="28"/>
            </w:rPr>
          </w:pPr>
          <w:r>
            <w:rPr>
              <w:rFonts w:ascii="Georgia" w:eastAsia="Georgia" w:hAnsi="Georgia" w:cs="Georgia"/>
              <w:b/>
              <w:sz w:val="28"/>
              <w:szCs w:val="28"/>
            </w:rPr>
            <w:t>Machine Learning Predicts Aperiodic Laboratory Earthquakes</w:t>
          </w:r>
        </w:p>
      </w:sdtContent>
    </w:sdt>
    <w:sdt>
      <w:sdtPr>
        <w:tag w:val="goog_rdk_4"/>
        <w:id w:val="2071914320"/>
      </w:sdtPr>
      <w:sdtContent>
        <w:p w14:paraId="00000005" w14:textId="77777777" w:rsidR="003A21E5" w:rsidRDefault="007E2FF0">
          <w:pPr>
            <w:pBdr>
              <w:top w:val="nil"/>
              <w:left w:val="nil"/>
              <w:bottom w:val="nil"/>
              <w:right w:val="nil"/>
              <w:between w:val="nil"/>
            </w:pBdr>
            <w:rPr>
              <w:rFonts w:ascii="Georgia" w:eastAsia="Georgia" w:hAnsi="Georgia" w:cs="Georgia"/>
              <w:b/>
              <w:color w:val="000000"/>
              <w:sz w:val="37"/>
              <w:szCs w:val="37"/>
            </w:rPr>
          </w:pPr>
        </w:p>
      </w:sdtContent>
    </w:sdt>
    <w:sdt>
      <w:sdtPr>
        <w:tag w:val="goog_rdk_5"/>
        <w:id w:val="1448285568"/>
      </w:sdtPr>
      <w:sdtContent>
        <w:p w14:paraId="00000006" w14:textId="77777777" w:rsidR="003A21E5" w:rsidRDefault="007E2FF0">
          <w:pPr>
            <w:pBdr>
              <w:top w:val="nil"/>
              <w:left w:val="nil"/>
              <w:bottom w:val="nil"/>
              <w:right w:val="nil"/>
              <w:between w:val="nil"/>
            </w:pBdr>
            <w:spacing w:before="1"/>
            <w:ind w:left="993" w:right="934"/>
            <w:jc w:val="center"/>
            <w:rPr>
              <w:rFonts w:ascii="Baumans" w:eastAsia="Baumans" w:hAnsi="Baumans" w:cs="Baumans"/>
              <w:color w:val="000000"/>
              <w:sz w:val="14"/>
              <w:szCs w:val="14"/>
            </w:rPr>
          </w:pPr>
          <w:proofErr w:type="spellStart"/>
          <w:r>
            <w:rPr>
              <w:color w:val="000000"/>
              <w:sz w:val="20"/>
              <w:szCs w:val="20"/>
            </w:rPr>
            <w:t>Ol</w:t>
          </w:r>
          <w:r>
            <w:rPr>
              <w:sz w:val="20"/>
              <w:szCs w:val="20"/>
            </w:rPr>
            <w:t>h</w:t>
          </w:r>
          <w:r>
            <w:rPr>
              <w:color w:val="000000"/>
              <w:sz w:val="20"/>
              <w:szCs w:val="20"/>
            </w:rPr>
            <w:t>a</w:t>
          </w:r>
          <w:proofErr w:type="spellEnd"/>
          <w:r>
            <w:rPr>
              <w:color w:val="000000"/>
              <w:sz w:val="20"/>
              <w:szCs w:val="20"/>
            </w:rPr>
            <w:t xml:space="preserve"> Tanyuk</w:t>
          </w:r>
          <w:r>
            <w:rPr>
              <w:rFonts w:ascii="Baumans" w:eastAsia="Baumans" w:hAnsi="Baumans" w:cs="Baumans"/>
              <w:color w:val="000000"/>
              <w:sz w:val="14"/>
              <w:szCs w:val="14"/>
            </w:rPr>
            <w:t>1</w:t>
          </w:r>
          <w:r>
            <w:rPr>
              <w:color w:val="000000"/>
              <w:sz w:val="20"/>
              <w:szCs w:val="20"/>
            </w:rPr>
            <w:t>, Daniel Davieau</w:t>
          </w:r>
          <w:r>
            <w:rPr>
              <w:rFonts w:ascii="Baumans" w:eastAsia="Baumans" w:hAnsi="Baumans" w:cs="Baumans"/>
              <w:color w:val="000000"/>
              <w:sz w:val="14"/>
              <w:szCs w:val="14"/>
            </w:rPr>
            <w:t>1</w:t>
          </w:r>
          <w:r>
            <w:rPr>
              <w:color w:val="000000"/>
              <w:sz w:val="20"/>
              <w:szCs w:val="20"/>
            </w:rPr>
            <w:t xml:space="preserve">, </w:t>
          </w:r>
          <w:commentRangeStart w:id="0"/>
          <w:r>
            <w:rPr>
              <w:color w:val="000000"/>
              <w:sz w:val="20"/>
              <w:szCs w:val="20"/>
            </w:rPr>
            <w:t>Dr. Michael L. Blanpied</w:t>
          </w:r>
          <w:r>
            <w:rPr>
              <w:rFonts w:ascii="Baumans" w:eastAsia="Baumans" w:hAnsi="Baumans" w:cs="Baumans"/>
              <w:sz w:val="14"/>
              <w:szCs w:val="14"/>
            </w:rPr>
            <w:t>2</w:t>
          </w:r>
          <w:commentRangeEnd w:id="0"/>
          <w:r w:rsidR="00E05812">
            <w:rPr>
              <w:rStyle w:val="CommentReference"/>
            </w:rPr>
            <w:commentReference w:id="0"/>
          </w:r>
          <w:r>
            <w:rPr>
              <w:color w:val="000000"/>
              <w:sz w:val="20"/>
              <w:szCs w:val="20"/>
            </w:rPr>
            <w:t>, Dr. Charles South</w:t>
          </w:r>
          <w:r>
            <w:rPr>
              <w:rFonts w:ascii="Baumans" w:eastAsia="Baumans" w:hAnsi="Baumans" w:cs="Baumans"/>
              <w:color w:val="000000"/>
              <w:sz w:val="14"/>
              <w:szCs w:val="14"/>
            </w:rPr>
            <w:t xml:space="preserve">1 </w:t>
          </w:r>
          <w:r>
            <w:rPr>
              <w:color w:val="000000"/>
              <w:sz w:val="20"/>
              <w:szCs w:val="20"/>
            </w:rPr>
            <w:t>and Dr. Daniel W. Engels</w:t>
          </w:r>
          <w:r>
            <w:rPr>
              <w:rFonts w:ascii="Baumans" w:eastAsia="Baumans" w:hAnsi="Baumans" w:cs="Baumans"/>
              <w:color w:val="000000"/>
              <w:sz w:val="14"/>
              <w:szCs w:val="14"/>
            </w:rPr>
            <w:t>1</w:t>
          </w:r>
        </w:p>
      </w:sdtContent>
    </w:sdt>
    <w:sdt>
      <w:sdtPr>
        <w:tag w:val="goog_rdk_6"/>
        <w:id w:val="657736361"/>
      </w:sdtPr>
      <w:sdtContent>
        <w:p w14:paraId="00000007" w14:textId="77777777" w:rsidR="003A21E5" w:rsidRDefault="007E2FF0">
          <w:pPr>
            <w:spacing w:before="162"/>
            <w:jc w:val="center"/>
            <w:rPr>
              <w:sz w:val="18"/>
              <w:szCs w:val="18"/>
            </w:rPr>
          </w:pPr>
          <w:r>
            <w:rPr>
              <w:rFonts w:ascii="Lucida Sans" w:eastAsia="Lucida Sans" w:hAnsi="Lucida Sans" w:cs="Lucida Sans"/>
              <w:sz w:val="20"/>
              <w:szCs w:val="20"/>
              <w:vertAlign w:val="superscript"/>
            </w:rPr>
            <w:t xml:space="preserve">1 </w:t>
          </w:r>
          <w:r>
            <w:rPr>
              <w:sz w:val="18"/>
              <w:szCs w:val="18"/>
            </w:rPr>
            <w:t>Southern Methodist University, Dallas, TX 75205, USA</w:t>
          </w:r>
        </w:p>
      </w:sdtContent>
    </w:sdt>
    <w:sdt>
      <w:sdtPr>
        <w:tag w:val="goog_rdk_7"/>
        <w:id w:val="-1481293829"/>
      </w:sdtPr>
      <w:sdtContent>
        <w:p w14:paraId="00000008" w14:textId="77777777" w:rsidR="003A21E5" w:rsidRDefault="007E2FF0">
          <w:pPr>
            <w:spacing w:line="250" w:lineRule="auto"/>
            <w:jc w:val="center"/>
            <w:rPr>
              <w:rFonts w:ascii="Palatino Linotype" w:eastAsia="Palatino Linotype" w:hAnsi="Palatino Linotype" w:cs="Palatino Linotype"/>
              <w:i/>
              <w:sz w:val="18"/>
              <w:szCs w:val="18"/>
            </w:rPr>
          </w:pPr>
          <w:proofErr w:type="gramStart"/>
          <w:r>
            <w:rPr>
              <w:rFonts w:ascii="Lucida Sans" w:eastAsia="Lucida Sans" w:hAnsi="Lucida Sans" w:cs="Lucida Sans"/>
              <w:sz w:val="20"/>
              <w:szCs w:val="20"/>
              <w:vertAlign w:val="superscript"/>
            </w:rPr>
            <w:t xml:space="preserve">2 </w:t>
          </w:r>
          <w:r>
            <w:rPr>
              <w:sz w:val="18"/>
              <w:szCs w:val="18"/>
            </w:rPr>
            <w:t xml:space="preserve"> U.S.</w:t>
          </w:r>
          <w:proofErr w:type="gramEnd"/>
          <w:r>
            <w:rPr>
              <w:sz w:val="18"/>
              <w:szCs w:val="18"/>
            </w:rPr>
            <w:t xml:space="preserve"> Geological Survey Headquarters, Reston, VA 20192, USA</w:t>
          </w:r>
        </w:p>
      </w:sdtContent>
    </w:sdt>
    <w:sdt>
      <w:sdtPr>
        <w:tag w:val="goog_rdk_8"/>
        <w:id w:val="-812632292"/>
      </w:sdtPr>
      <w:sdtContent>
        <w:p w14:paraId="00000009" w14:textId="77777777" w:rsidR="003A21E5" w:rsidRDefault="007E2FF0">
          <w:pPr>
            <w:pBdr>
              <w:top w:val="nil"/>
              <w:left w:val="nil"/>
              <w:bottom w:val="nil"/>
              <w:right w:val="nil"/>
              <w:between w:val="nil"/>
            </w:pBdr>
            <w:jc w:val="center"/>
            <w:rPr>
              <w:rFonts w:ascii="Palatino Linotype" w:eastAsia="Palatino Linotype" w:hAnsi="Palatino Linotype" w:cs="Palatino Linotype"/>
              <w:i/>
              <w:color w:val="000000"/>
              <w:sz w:val="20"/>
              <w:szCs w:val="20"/>
            </w:rPr>
          </w:pPr>
        </w:p>
      </w:sdtContent>
    </w:sdt>
    <w:sdt>
      <w:sdtPr>
        <w:tag w:val="goog_rdk_9"/>
        <w:id w:val="1964371685"/>
      </w:sdtPr>
      <w:sdtContent>
        <w:p w14:paraId="0000000A" w14:textId="77777777" w:rsidR="003A21E5" w:rsidRDefault="007E2FF0">
          <w:pPr>
            <w:pBdr>
              <w:top w:val="nil"/>
              <w:left w:val="nil"/>
              <w:bottom w:val="nil"/>
              <w:right w:val="nil"/>
              <w:between w:val="nil"/>
            </w:pBdr>
            <w:spacing w:before="3"/>
            <w:rPr>
              <w:rFonts w:ascii="Palatino Linotype" w:eastAsia="Palatino Linotype" w:hAnsi="Palatino Linotype" w:cs="Palatino Linotype"/>
              <w:i/>
              <w:color w:val="000000"/>
              <w:sz w:val="15"/>
              <w:szCs w:val="15"/>
            </w:rPr>
          </w:pPr>
        </w:p>
      </w:sdtContent>
    </w:sdt>
    <w:sdt>
      <w:sdtPr>
        <w:tag w:val="goog_rdk_10"/>
        <w:id w:val="1142463543"/>
      </w:sdtPr>
      <w:sdtContent>
        <w:p w14:paraId="0000000B" w14:textId="3EE6FFE5" w:rsidR="003A21E5" w:rsidRDefault="007E2FF0">
          <w:pPr>
            <w:ind w:left="1542" w:right="1471"/>
            <w:jc w:val="both"/>
            <w:rPr>
              <w:sz w:val="18"/>
              <w:szCs w:val="18"/>
            </w:rPr>
          </w:pPr>
          <w:r>
            <w:rPr>
              <w:rFonts w:ascii="Georgia" w:eastAsia="Georgia" w:hAnsi="Georgia" w:cs="Georgia"/>
              <w:b/>
              <w:sz w:val="18"/>
              <w:szCs w:val="18"/>
            </w:rPr>
            <w:t>Abstract.</w:t>
          </w:r>
          <w:r>
            <w:rPr>
              <w:sz w:val="18"/>
              <w:szCs w:val="18"/>
            </w:rPr>
            <w:t xml:space="preserve"> </w:t>
          </w:r>
          <w:r>
            <w:rPr>
              <w:sz w:val="18"/>
              <w:szCs w:val="18"/>
              <w:shd w:val="clear" w:color="auto" w:fill="D9EAD3"/>
            </w:rPr>
            <w:t xml:space="preserve">Our goal is to find the pattern of aperiodic seismic signals that precede earthquakes. We apply machine learning to data set, that comes from a classic laboratory </w:t>
          </w:r>
          <w:del w:id="1" w:author="Blanpied, Michael L" w:date="2019-06-29T17:53:00Z">
            <w:r w:rsidDel="00337E59">
              <w:rPr>
                <w:sz w:val="18"/>
                <w:szCs w:val="18"/>
                <w:shd w:val="clear" w:color="auto" w:fill="D9EAD3"/>
              </w:rPr>
              <w:delText xml:space="preserve">earthquake </w:delText>
            </w:r>
          </w:del>
          <w:r>
            <w:rPr>
              <w:sz w:val="18"/>
              <w:szCs w:val="18"/>
              <w:shd w:val="clear" w:color="auto" w:fill="D9EAD3"/>
            </w:rPr>
            <w:t>experiment</w:t>
          </w:r>
          <w:ins w:id="2" w:author="Blanpied, Michael L" w:date="2019-06-29T17:51:00Z">
            <w:r w:rsidR="00337E59">
              <w:rPr>
                <w:sz w:val="18"/>
                <w:szCs w:val="18"/>
                <w:shd w:val="clear" w:color="auto" w:fill="D9EAD3"/>
              </w:rPr>
              <w:t xml:space="preserve"> involving repeated stick-slip </w:t>
            </w:r>
          </w:ins>
          <w:ins w:id="3" w:author="Blanpied, Michael L" w:date="2019-06-29T17:53:00Z">
            <w:r w:rsidR="00337E59">
              <w:rPr>
                <w:sz w:val="18"/>
                <w:szCs w:val="18"/>
                <w:shd w:val="clear" w:color="auto" w:fill="D9EAD3"/>
              </w:rPr>
              <w:t>displacement</w:t>
            </w:r>
          </w:ins>
          <w:ins w:id="4" w:author="Blanpied, Michael L" w:date="2019-06-29T17:51:00Z">
            <w:r w:rsidR="00337E59">
              <w:rPr>
                <w:sz w:val="18"/>
                <w:szCs w:val="18"/>
                <w:shd w:val="clear" w:color="auto" w:fill="D9EAD3"/>
              </w:rPr>
              <w:t xml:space="preserve"> </w:t>
            </w:r>
          </w:ins>
          <w:ins w:id="5" w:author="Blanpied, Michael L" w:date="2019-06-29T17:53:00Z">
            <w:r w:rsidR="00337E59">
              <w:rPr>
                <w:sz w:val="18"/>
                <w:szCs w:val="18"/>
                <w:shd w:val="clear" w:color="auto" w:fill="D9EAD3"/>
              </w:rPr>
              <w:t>(“earthquake</w:t>
            </w:r>
          </w:ins>
          <w:ins w:id="6" w:author="Blanpied, Michael L" w:date="2019-06-29T17:54:00Z">
            <w:r w:rsidR="00337E59">
              <w:rPr>
                <w:sz w:val="18"/>
                <w:szCs w:val="18"/>
                <w:shd w:val="clear" w:color="auto" w:fill="D9EAD3"/>
              </w:rPr>
              <w:t xml:space="preserve">”) </w:t>
            </w:r>
          </w:ins>
          <w:ins w:id="7" w:author="Blanpied, Michael L" w:date="2019-06-29T17:51:00Z">
            <w:r w:rsidR="00337E59">
              <w:rPr>
                <w:sz w:val="18"/>
                <w:szCs w:val="18"/>
                <w:shd w:val="clear" w:color="auto" w:fill="D9EAD3"/>
              </w:rPr>
              <w:t>on a sliding interface</w:t>
            </w:r>
          </w:ins>
          <w:r>
            <w:rPr>
              <w:sz w:val="18"/>
              <w:szCs w:val="18"/>
              <w:shd w:val="clear" w:color="auto" w:fill="D9EAD3"/>
            </w:rPr>
            <w:t xml:space="preserve">, </w:t>
          </w:r>
          <w:del w:id="8" w:author="Blanpied, Michael L" w:date="2019-06-29T17:52:00Z">
            <w:r w:rsidDel="00337E59">
              <w:rPr>
                <w:sz w:val="18"/>
                <w:szCs w:val="18"/>
                <w:shd w:val="clear" w:color="auto" w:fill="D9EAD3"/>
              </w:rPr>
              <w:delText xml:space="preserve">that </w:delText>
            </w:r>
          </w:del>
          <w:ins w:id="9" w:author="Blanpied, Michael L" w:date="2019-06-29T17:52:00Z">
            <w:r w:rsidR="00337E59">
              <w:rPr>
                <w:sz w:val="18"/>
                <w:szCs w:val="18"/>
                <w:shd w:val="clear" w:color="auto" w:fill="D9EAD3"/>
              </w:rPr>
              <w:t xml:space="preserve">a type of experiment which </w:t>
            </w:r>
          </w:ins>
          <w:r>
            <w:rPr>
              <w:sz w:val="18"/>
              <w:szCs w:val="18"/>
              <w:shd w:val="clear" w:color="auto" w:fill="D9EAD3"/>
            </w:rPr>
            <w:t xml:space="preserve">has been studied in depth as a tabletop analog of </w:t>
          </w:r>
          <w:proofErr w:type="spellStart"/>
          <w:r>
            <w:rPr>
              <w:sz w:val="18"/>
              <w:szCs w:val="18"/>
              <w:shd w:val="clear" w:color="auto" w:fill="D9EAD3"/>
            </w:rPr>
            <w:t>seismogenic</w:t>
          </w:r>
          <w:proofErr w:type="spellEnd"/>
          <w:r>
            <w:rPr>
              <w:sz w:val="18"/>
              <w:szCs w:val="18"/>
              <w:shd w:val="clear" w:color="auto" w:fill="D9EAD3"/>
            </w:rPr>
            <w:t xml:space="preserve"> faults for decades. </w:t>
          </w:r>
          <w:r>
            <w:rPr>
              <w:sz w:val="18"/>
              <w:szCs w:val="18"/>
            </w:rPr>
            <w:t xml:space="preserve">Here we show that by listening to the acoustic signal emitted by a laboratory fault, </w:t>
          </w:r>
          <w:ins w:id="10" w:author="Blanpied, Michael L" w:date="2019-06-29T17:51:00Z">
            <w:r w:rsidR="00337E59">
              <w:rPr>
                <w:sz w:val="18"/>
                <w:szCs w:val="18"/>
              </w:rPr>
              <w:t xml:space="preserve">an algorithm tuned through </w:t>
            </w:r>
          </w:ins>
          <w:r>
            <w:rPr>
              <w:sz w:val="18"/>
              <w:szCs w:val="18"/>
            </w:rPr>
            <w:t xml:space="preserve">machine learning can predict the time remaining before it fails with a 0.65 coefficient of determination and 1.61 sec mean absolute error. These predictions are based solely on the instantaneous physical characteristics of the acoustical signal and do not make use of its history. Los Alamos' initial work [1] showed that the prediction of laboratory earthquakes from continuous seismic data is possible in the case of quasi-periodic laboratory seismic cycles. In this work we use a much more challenging dataset with considerably more aperiodic earthquake failures </w:t>
          </w:r>
          <w:commentRangeStart w:id="11"/>
          <w:r>
            <w:rPr>
              <w:sz w:val="18"/>
              <w:szCs w:val="18"/>
            </w:rPr>
            <w:t>with more realistic behavior</w:t>
          </w:r>
          <w:commentRangeEnd w:id="11"/>
          <w:r w:rsidR="00337E59">
            <w:rPr>
              <w:rStyle w:val="CommentReference"/>
            </w:rPr>
            <w:commentReference w:id="11"/>
          </w:r>
          <w:r>
            <w:rPr>
              <w:sz w:val="18"/>
              <w:szCs w:val="18"/>
            </w:rPr>
            <w:t>.</w:t>
          </w:r>
        </w:p>
      </w:sdtContent>
    </w:sdt>
    <w:sdt>
      <w:sdtPr>
        <w:tag w:val="goog_rdk_11"/>
        <w:id w:val="1290005067"/>
      </w:sdtPr>
      <w:sdtContent>
        <w:p w14:paraId="0000000C" w14:textId="77777777" w:rsidR="003A21E5" w:rsidRDefault="007E2FF0">
          <w:pPr>
            <w:pBdr>
              <w:top w:val="nil"/>
              <w:left w:val="nil"/>
              <w:bottom w:val="nil"/>
              <w:right w:val="nil"/>
              <w:between w:val="nil"/>
            </w:pBdr>
            <w:spacing w:before="4"/>
            <w:rPr>
              <w:rFonts w:ascii="Palatino Linotype" w:eastAsia="Palatino Linotype" w:hAnsi="Palatino Linotype" w:cs="Palatino Linotype"/>
              <w:i/>
              <w:color w:val="000000"/>
              <w:sz w:val="25"/>
              <w:szCs w:val="25"/>
            </w:rPr>
          </w:pPr>
        </w:p>
      </w:sdtContent>
    </w:sdt>
    <w:sdt>
      <w:sdtPr>
        <w:tag w:val="goog_rdk_12"/>
        <w:id w:val="-1411153983"/>
      </w:sdtPr>
      <w:sdtContent>
        <w:p w14:paraId="0000000D" w14:textId="77777777" w:rsidR="003A21E5" w:rsidRDefault="007E2FF0">
          <w:pPr>
            <w:pStyle w:val="Heading1"/>
            <w:numPr>
              <w:ilvl w:val="0"/>
              <w:numId w:val="2"/>
            </w:numPr>
            <w:tabs>
              <w:tab w:val="left" w:pos="1378"/>
              <w:tab w:val="left" w:pos="1379"/>
            </w:tabs>
          </w:pPr>
          <w:r>
            <w:t>INTRODUCTION</w:t>
          </w:r>
        </w:p>
      </w:sdtContent>
    </w:sdt>
    <w:sdt>
      <w:sdtPr>
        <w:tag w:val="goog_rdk_13"/>
        <w:id w:val="1747464037"/>
      </w:sdtPr>
      <w:sdtContent>
        <w:p w14:paraId="0000000E" w14:textId="77777777" w:rsidR="003A21E5" w:rsidRDefault="007E2FF0">
          <w:pPr>
            <w:pBdr>
              <w:top w:val="nil"/>
              <w:left w:val="nil"/>
              <w:bottom w:val="nil"/>
              <w:right w:val="nil"/>
              <w:between w:val="nil"/>
            </w:pBdr>
            <w:spacing w:before="113"/>
            <w:ind w:left="975" w:right="906" w:firstLine="298"/>
            <w:jc w:val="both"/>
            <w:rPr>
              <w:sz w:val="20"/>
              <w:szCs w:val="20"/>
            </w:rPr>
          </w:pPr>
          <w:r>
            <w:rPr>
              <w:rFonts w:ascii="Arial" w:eastAsia="Arial" w:hAnsi="Arial" w:cs="Arial"/>
              <w:color w:val="1C1D1E"/>
              <w:sz w:val="24"/>
              <w:szCs w:val="24"/>
              <w:highlight w:val="white"/>
            </w:rPr>
            <w:t xml:space="preserve"> </w:t>
          </w:r>
          <w:r>
            <w:rPr>
              <w:sz w:val="20"/>
              <w:szCs w:val="20"/>
            </w:rPr>
            <w:t xml:space="preserve">Earthquakes cause mass destruction and loss of life. </w:t>
          </w:r>
          <w:commentRangeStart w:id="12"/>
          <w:r>
            <w:rPr>
              <w:sz w:val="20"/>
              <w:szCs w:val="20"/>
            </w:rPr>
            <w:t xml:space="preserve">A traditional method to predict earthquakes is to look to past recurrence intervals. </w:t>
          </w:r>
          <w:commentRangeEnd w:id="12"/>
          <w:r w:rsidR="00E05812">
            <w:rPr>
              <w:rStyle w:val="CommentReference"/>
            </w:rPr>
            <w:commentReference w:id="12"/>
          </w:r>
          <w:r>
            <w:rPr>
              <w:sz w:val="20"/>
              <w:szCs w:val="20"/>
            </w:rPr>
            <w:t xml:space="preserve">Because the recurrences are not constant, predictions can only be made within broad time windows. Over the last 15 years, there has been renewed hope that progress can be made regarding forecasting owing to tremendous advances in instrumentation quality and density. These advances have led to exciting discoveries of previously unidentified slip processes that include slow slip, low frequency earthquakes and Earth tremor, that occur deep in faults. These discoveries form a new understanding of fault slip and may lead to advances in </w:t>
          </w:r>
          <w:proofErr w:type="gramStart"/>
          <w:r>
            <w:rPr>
              <w:sz w:val="20"/>
              <w:szCs w:val="20"/>
            </w:rPr>
            <w:t>predicting.[</w:t>
          </w:r>
          <w:proofErr w:type="gramEnd"/>
          <w:r>
            <w:rPr>
              <w:sz w:val="20"/>
              <w:szCs w:val="20"/>
            </w:rPr>
            <w:t>1]</w:t>
          </w:r>
        </w:p>
      </w:sdtContent>
    </w:sdt>
    <w:sdt>
      <w:sdtPr>
        <w:tag w:val="goog_rdk_14"/>
        <w:id w:val="-1737613291"/>
      </w:sdtPr>
      <w:sdtContent>
        <w:p w14:paraId="0000000F" w14:textId="6943E707" w:rsidR="003A21E5" w:rsidRDefault="007E2FF0">
          <w:pPr>
            <w:pBdr>
              <w:top w:val="nil"/>
              <w:left w:val="nil"/>
              <w:bottom w:val="nil"/>
              <w:right w:val="nil"/>
              <w:between w:val="nil"/>
            </w:pBdr>
            <w:spacing w:before="113"/>
            <w:ind w:left="975" w:right="906" w:firstLine="298"/>
            <w:jc w:val="both"/>
            <w:rPr>
              <w:color w:val="000000"/>
              <w:sz w:val="20"/>
              <w:szCs w:val="20"/>
            </w:rPr>
          </w:pPr>
          <w:r>
            <w:rPr>
              <w:sz w:val="20"/>
              <w:szCs w:val="20"/>
            </w:rPr>
            <w:t>In August 2017 Los Alamos National Laboratory (LANL) conducted an experiment [1]</w:t>
          </w:r>
          <w:del w:id="13" w:author="Blanpied, Michael L" w:date="2019-06-29T18:04:00Z">
            <w:r w:rsidDel="00E05812">
              <w:rPr>
                <w:sz w:val="20"/>
                <w:szCs w:val="20"/>
              </w:rPr>
              <w:delText>,</w:delText>
            </w:r>
          </w:del>
          <w:r>
            <w:rPr>
              <w:sz w:val="20"/>
              <w:szCs w:val="20"/>
            </w:rPr>
            <w:t xml:space="preserve"> that illuminate</w:t>
          </w:r>
          <w:ins w:id="14" w:author="Blanpied, Michael L" w:date="2019-06-29T18:04:00Z">
            <w:r w:rsidR="00E05812">
              <w:rPr>
                <w:sz w:val="20"/>
                <w:szCs w:val="20"/>
              </w:rPr>
              <w:t>s</w:t>
            </w:r>
          </w:ins>
          <w:r>
            <w:rPr>
              <w:sz w:val="20"/>
              <w:szCs w:val="20"/>
            </w:rPr>
            <w:t xml:space="preserve"> the mechanics of </w:t>
          </w:r>
          <w:commentRangeStart w:id="15"/>
          <w:r>
            <w:rPr>
              <w:sz w:val="20"/>
              <w:szCs w:val="20"/>
            </w:rPr>
            <w:t>slow-slip phenomena</w:t>
          </w:r>
          <w:commentRangeEnd w:id="15"/>
          <w:r w:rsidR="00E05812">
            <w:rPr>
              <w:rStyle w:val="CommentReference"/>
            </w:rPr>
            <w:commentReference w:id="15"/>
          </w:r>
          <w:r>
            <w:rPr>
              <w:sz w:val="20"/>
              <w:szCs w:val="20"/>
            </w:rPr>
            <w:t>. They predicted the remaining time until laboratory earthquakes occur with 89% accuracy.  In this paper we use acoustic data,</w:t>
          </w:r>
          <w:commentRangeStart w:id="16"/>
          <w:r>
            <w:rPr>
              <w:sz w:val="20"/>
              <w:szCs w:val="20"/>
            </w:rPr>
            <w:t xml:space="preserve"> </w:t>
          </w:r>
          <w:del w:id="17" w:author="Blanpied, Michael L" w:date="2019-06-29T18:05:00Z">
            <w:r w:rsidDel="00E05812">
              <w:rPr>
                <w:sz w:val="20"/>
                <w:szCs w:val="20"/>
              </w:rPr>
              <w:delText xml:space="preserve">that </w:delText>
            </w:r>
          </w:del>
          <w:ins w:id="18" w:author="Blanpied, Michael L" w:date="2019-06-29T18:05:00Z">
            <w:r w:rsidR="00E05812">
              <w:rPr>
                <w:sz w:val="20"/>
                <w:szCs w:val="20"/>
              </w:rPr>
              <w:t xml:space="preserve">which </w:t>
            </w:r>
            <w:commentRangeEnd w:id="16"/>
            <w:r w:rsidR="00E05812">
              <w:rPr>
                <w:rStyle w:val="CommentReference"/>
              </w:rPr>
              <w:commentReference w:id="16"/>
            </w:r>
          </w:ins>
          <w:r>
            <w:rPr>
              <w:sz w:val="20"/>
              <w:szCs w:val="20"/>
            </w:rPr>
            <w:t>was provided by LANL in January 2019, as part of Kaggle project</w:t>
          </w:r>
          <w:ins w:id="19" w:author="Blanpied, Michael L" w:date="2019-06-29T18:07:00Z">
            <w:r w:rsidR="00E05812">
              <w:rPr>
                <w:sz w:val="20"/>
                <w:szCs w:val="20"/>
              </w:rPr>
              <w:t xml:space="preserve"> (reference?)</w:t>
            </w:r>
          </w:ins>
          <w:r>
            <w:rPr>
              <w:sz w:val="20"/>
              <w:szCs w:val="20"/>
            </w:rPr>
            <w:t>, which also represent laboratory slow-slip</w:t>
          </w:r>
          <w:ins w:id="20" w:author="Blanpied, Michael L" w:date="2019-06-29T18:07:00Z">
            <w:r w:rsidR="00E05812">
              <w:rPr>
                <w:sz w:val="20"/>
                <w:szCs w:val="20"/>
              </w:rPr>
              <w:t xml:space="preserve"> earthquakes</w:t>
            </w:r>
          </w:ins>
          <w:del w:id="21" w:author="Blanpied, Michael L" w:date="2019-06-29T18:07:00Z">
            <w:r w:rsidDel="00E05812">
              <w:rPr>
                <w:sz w:val="20"/>
                <w:szCs w:val="20"/>
              </w:rPr>
              <w:delText>s</w:delText>
            </w:r>
          </w:del>
          <w:r>
            <w:rPr>
              <w:sz w:val="20"/>
              <w:szCs w:val="20"/>
            </w:rPr>
            <w:t>. Data from this experiment exhibit</w:t>
          </w:r>
          <w:del w:id="22" w:author="Blanpied, Michael L" w:date="2019-06-29T18:07:00Z">
            <w:r w:rsidDel="00E05812">
              <w:rPr>
                <w:sz w:val="20"/>
                <w:szCs w:val="20"/>
              </w:rPr>
              <w:delText>s</w:delText>
            </w:r>
          </w:del>
          <w:r>
            <w:rPr>
              <w:sz w:val="20"/>
              <w:szCs w:val="20"/>
            </w:rPr>
            <w:t xml:space="preserve"> a very aperiodic and </w:t>
          </w:r>
          <w:commentRangeStart w:id="23"/>
          <w:r>
            <w:rPr>
              <w:sz w:val="20"/>
              <w:szCs w:val="20"/>
            </w:rPr>
            <w:t>more realistic</w:t>
          </w:r>
          <w:commentRangeEnd w:id="23"/>
          <w:r w:rsidR="00E05812">
            <w:rPr>
              <w:rStyle w:val="CommentReference"/>
            </w:rPr>
            <w:commentReference w:id="23"/>
          </w:r>
          <w:r>
            <w:rPr>
              <w:sz w:val="20"/>
              <w:szCs w:val="20"/>
            </w:rPr>
            <w:t xml:space="preserve"> behavior compared to the data they studied earlier, with earthquakes occurring </w:t>
          </w:r>
          <w:commentRangeStart w:id="24"/>
          <w:r>
            <w:rPr>
              <w:sz w:val="20"/>
              <w:szCs w:val="20"/>
            </w:rPr>
            <w:t>very irregularly</w:t>
          </w:r>
          <w:commentRangeEnd w:id="24"/>
          <w:r w:rsidR="00F12E95">
            <w:rPr>
              <w:rStyle w:val="CommentReference"/>
            </w:rPr>
            <w:commentReference w:id="24"/>
          </w:r>
          <w:r>
            <w:rPr>
              <w:sz w:val="20"/>
              <w:szCs w:val="20"/>
            </w:rPr>
            <w:t xml:space="preserve">.[2] The results of this experiment are potentially applicable to the field of </w:t>
          </w:r>
          <w:proofErr w:type="gramStart"/>
          <w:r>
            <w:rPr>
              <w:sz w:val="20"/>
              <w:szCs w:val="20"/>
            </w:rPr>
            <w:t>real world</w:t>
          </w:r>
          <w:proofErr w:type="gramEnd"/>
          <w:r>
            <w:rPr>
              <w:sz w:val="20"/>
              <w:szCs w:val="20"/>
            </w:rPr>
            <w:t xml:space="preserve"> earthquakes. Other potential applications include avalanche prediction or failure of machine parts. “If this challenge is solved and the physics are ultimately shown to scale from the laboratory to the field, researchers will have the potential to improve earthquake hazard assessments that could save lives and billions of dollars in infrastructure.[2]” </w:t>
          </w:r>
          <w:ins w:id="25" w:author="Blanpied, Michael L" w:date="2019-06-29T18:10:00Z">
            <w:r w:rsidR="00F12E95">
              <w:rPr>
                <w:sz w:val="20"/>
                <w:szCs w:val="20"/>
              </w:rPr>
              <w:t>In this paper, g</w:t>
            </w:r>
          </w:ins>
          <w:del w:id="26" w:author="Blanpied, Michael L" w:date="2019-06-29T18:10:00Z">
            <w:r w:rsidDel="00F12E95">
              <w:rPr>
                <w:sz w:val="20"/>
                <w:szCs w:val="20"/>
              </w:rPr>
              <w:delText>G</w:delText>
            </w:r>
          </w:del>
          <w:r>
            <w:rPr>
              <w:sz w:val="20"/>
              <w:szCs w:val="20"/>
            </w:rPr>
            <w:t>iven seismic signal data with considerably more a-periodic laboratory earthquake failures and modern computing hardware</w:t>
          </w:r>
          <w:ins w:id="27" w:author="Blanpied, Michael L" w:date="2019-06-29T18:10:00Z">
            <w:r w:rsidR="00F12E95">
              <w:rPr>
                <w:sz w:val="20"/>
                <w:szCs w:val="20"/>
              </w:rPr>
              <w:t>,</w:t>
            </w:r>
          </w:ins>
          <w:del w:id="28" w:author="Blanpied, Michael L" w:date="2019-06-29T18:10:00Z">
            <w:r w:rsidDel="00F12E95">
              <w:rPr>
                <w:sz w:val="20"/>
                <w:szCs w:val="20"/>
              </w:rPr>
              <w:delText>;</w:delText>
            </w:r>
          </w:del>
          <w:r>
            <w:rPr>
              <w:sz w:val="20"/>
              <w:szCs w:val="20"/>
            </w:rPr>
            <w:t xml:space="preserve"> we find the pattern </w:t>
          </w:r>
          <w:r>
            <w:rPr>
              <w:sz w:val="20"/>
              <w:szCs w:val="20"/>
            </w:rPr>
            <w:lastRenderedPageBreak/>
            <w:t xml:space="preserve">of  acoustic signals to </w:t>
          </w:r>
          <w:del w:id="29" w:author="Blanpied, Michael L" w:date="2019-06-29T18:11:00Z">
            <w:r w:rsidDel="00F12E95">
              <w:rPr>
                <w:sz w:val="20"/>
                <w:szCs w:val="20"/>
              </w:rPr>
              <w:delText>determine</w:delText>
            </w:r>
          </w:del>
          <w:ins w:id="30" w:author="Blanpied, Michael L" w:date="2019-06-29T18:11:00Z">
            <w:r w:rsidR="00F12E95">
              <w:rPr>
                <w:sz w:val="20"/>
                <w:szCs w:val="20"/>
              </w:rPr>
              <w:t>predict the time at which</w:t>
            </w:r>
          </w:ins>
          <w:r>
            <w:rPr>
              <w:sz w:val="20"/>
              <w:szCs w:val="20"/>
            </w:rPr>
            <w:t xml:space="preserve"> </w:t>
          </w:r>
          <w:del w:id="31" w:author="Blanpied, Michael L" w:date="2019-06-29T18:10:00Z">
            <w:r w:rsidDel="00F12E95">
              <w:rPr>
                <w:sz w:val="20"/>
                <w:szCs w:val="20"/>
              </w:rPr>
              <w:delText xml:space="preserve">when </w:delText>
            </w:r>
          </w:del>
          <w:ins w:id="32" w:author="Blanpied, Michael L" w:date="2019-06-29T18:10:00Z">
            <w:r w:rsidR="00F12E95">
              <w:rPr>
                <w:sz w:val="20"/>
                <w:szCs w:val="20"/>
              </w:rPr>
              <w:t xml:space="preserve"> </w:t>
            </w:r>
          </w:ins>
          <w:r>
            <w:rPr>
              <w:sz w:val="20"/>
              <w:szCs w:val="20"/>
            </w:rPr>
            <w:t>laboratory earthquakes will occur.</w:t>
          </w:r>
        </w:p>
      </w:sdtContent>
    </w:sdt>
    <w:sdt>
      <w:sdtPr>
        <w:tag w:val="goog_rdk_15"/>
        <w:id w:val="312527312"/>
      </w:sdtPr>
      <w:sdtContent>
        <w:p w14:paraId="00000010" w14:textId="77777777" w:rsidR="003A21E5" w:rsidRDefault="007E2FF0">
          <w:pPr>
            <w:pBdr>
              <w:top w:val="nil"/>
              <w:left w:val="nil"/>
              <w:bottom w:val="nil"/>
              <w:right w:val="nil"/>
              <w:between w:val="nil"/>
            </w:pBdr>
            <w:spacing w:line="276" w:lineRule="auto"/>
            <w:sectPr w:rsidR="003A21E5">
              <w:pgSz w:w="12240" w:h="15840"/>
              <w:pgMar w:top="1500" w:right="1720" w:bottom="280" w:left="1720" w:header="360" w:footer="360" w:gutter="0"/>
              <w:pgNumType w:start="1"/>
              <w:cols w:space="720"/>
            </w:sectPr>
          </w:pPr>
        </w:p>
      </w:sdtContent>
    </w:sdt>
    <w:sdt>
      <w:sdtPr>
        <w:tag w:val="goog_rdk_16"/>
        <w:id w:val="-1468279603"/>
      </w:sdtPr>
      <w:sdtContent>
        <w:p w14:paraId="00000011" w14:textId="77777777" w:rsidR="003A21E5" w:rsidRDefault="007E2FF0">
          <w:pPr>
            <w:pBdr>
              <w:top w:val="nil"/>
              <w:left w:val="nil"/>
              <w:bottom w:val="nil"/>
              <w:right w:val="nil"/>
              <w:between w:val="nil"/>
            </w:pBdr>
            <w:spacing w:before="3"/>
            <w:rPr>
              <w:color w:val="000000"/>
              <w:sz w:val="21"/>
              <w:szCs w:val="21"/>
            </w:rPr>
          </w:pPr>
        </w:p>
      </w:sdtContent>
    </w:sdt>
    <w:sdt>
      <w:sdtPr>
        <w:tag w:val="goog_rdk_17"/>
        <w:id w:val="341285664"/>
      </w:sdtPr>
      <w:sdtContent>
        <w:commentRangeStart w:id="33" w:displacedByCustomXml="prev"/>
        <w:p w14:paraId="00000012" w14:textId="77777777" w:rsidR="003A21E5" w:rsidRDefault="007E2FF0">
          <w:pPr>
            <w:pStyle w:val="Heading1"/>
            <w:numPr>
              <w:ilvl w:val="0"/>
              <w:numId w:val="2"/>
            </w:numPr>
            <w:tabs>
              <w:tab w:val="left" w:pos="1378"/>
              <w:tab w:val="left" w:pos="1379"/>
            </w:tabs>
            <w:spacing w:before="59"/>
          </w:pPr>
          <w:r>
            <w:t>TUTORIAL MATERIAL</w:t>
          </w:r>
          <w:commentRangeEnd w:id="33"/>
          <w:r w:rsidR="00BC4059">
            <w:rPr>
              <w:rStyle w:val="CommentReference"/>
              <w:rFonts w:ascii="Century" w:eastAsia="Century" w:hAnsi="Century" w:cs="Century"/>
              <w:b w:val="0"/>
              <w:bCs w:val="0"/>
            </w:rPr>
            <w:commentReference w:id="33"/>
          </w:r>
        </w:p>
      </w:sdtContent>
    </w:sdt>
    <w:sdt>
      <w:sdtPr>
        <w:tag w:val="goog_rdk_18"/>
        <w:id w:val="1945565465"/>
      </w:sdtPr>
      <w:sdtContent>
        <w:p w14:paraId="00000013" w14:textId="77777777" w:rsidR="003A21E5" w:rsidRDefault="007E2FF0">
          <w:pPr>
            <w:pBdr>
              <w:top w:val="nil"/>
              <w:left w:val="nil"/>
              <w:bottom w:val="nil"/>
              <w:right w:val="nil"/>
              <w:between w:val="nil"/>
            </w:pBdr>
            <w:spacing w:before="10"/>
            <w:rPr>
              <w:rFonts w:ascii="Georgia" w:eastAsia="Georgia" w:hAnsi="Georgia" w:cs="Georgia"/>
              <w:b/>
              <w:color w:val="000000"/>
              <w:sz w:val="28"/>
              <w:szCs w:val="28"/>
            </w:rPr>
          </w:pPr>
        </w:p>
      </w:sdtContent>
    </w:sdt>
    <w:sdt>
      <w:sdtPr>
        <w:tag w:val="goog_rdk_19"/>
        <w:id w:val="-1792747143"/>
      </w:sdtPr>
      <w:sdtContent>
        <w:p w14:paraId="00000014" w14:textId="77777777" w:rsidR="003A21E5" w:rsidRDefault="007E2FF0">
          <w:pPr>
            <w:spacing w:before="16"/>
            <w:ind w:left="975" w:right="908" w:firstLine="298"/>
            <w:jc w:val="both"/>
            <w:rPr>
              <w:sz w:val="20"/>
              <w:szCs w:val="20"/>
            </w:rPr>
          </w:pPr>
          <w:r>
            <w:rPr>
              <w:sz w:val="20"/>
              <w:szCs w:val="20"/>
            </w:rPr>
            <w:t xml:space="preserve">We hear about earthquakes mostly via news media when there is a large seismic event which is noticeable, causes death and destruction. These are stick–slip events that radiate seismic energy along the seams (fault lines) between tectonic plates. In this study we refer to these as Regular Earthquakes. Regular earthquakes are caused by a sudden slip on a fault. Tectonic plates are always slowly moving, but they get stuck at their edges due to friction. When the stress on the edge overcomes the friction, there is an earthquake that releases energy in waves that travel through the earth’s crust and cause the shaking that we feel. [5] </w:t>
          </w:r>
        </w:p>
      </w:sdtContent>
    </w:sdt>
    <w:sdt>
      <w:sdtPr>
        <w:tag w:val="goog_rdk_20"/>
        <w:id w:val="1649478192"/>
      </w:sdtPr>
      <w:sdtContent>
        <w:p w14:paraId="00000015" w14:textId="77777777" w:rsidR="003A21E5" w:rsidRDefault="007E2FF0">
          <w:pPr>
            <w:spacing w:before="16"/>
            <w:ind w:left="975" w:right="908" w:firstLine="298"/>
            <w:jc w:val="both"/>
            <w:rPr>
              <w:sz w:val="20"/>
              <w:szCs w:val="20"/>
            </w:rPr>
          </w:pPr>
          <w:r>
            <w:rPr>
              <w:sz w:val="20"/>
              <w:szCs w:val="20"/>
            </w:rPr>
            <w:t xml:space="preserve">Another type of earthquake we refer to in this study is a Slow Slip Earthquake (SSE). SSE’s are fault behaviors that occur slowly enough to make them undetectable without instrumentation. They do not shake the ground and cause widespread destruction like regular earthquakes do. They occur near the boundaries of large earthquake rupture </w:t>
          </w:r>
          <w:proofErr w:type="gramStart"/>
          <w:r>
            <w:rPr>
              <w:sz w:val="20"/>
              <w:szCs w:val="20"/>
            </w:rPr>
            <w:t>zones[</w:t>
          </w:r>
          <w:proofErr w:type="gramEnd"/>
          <w:r>
            <w:rPr>
              <w:sz w:val="20"/>
              <w:szCs w:val="20"/>
            </w:rPr>
            <w:t xml:space="preserve">3]. There is evidence to suggest that there is a relationship between slow slip earthquakes and more noticeable regular </w:t>
          </w:r>
          <w:proofErr w:type="gramStart"/>
          <w:r>
            <w:rPr>
              <w:sz w:val="20"/>
              <w:szCs w:val="20"/>
            </w:rPr>
            <w:t>earthquakes[</w:t>
          </w:r>
          <w:proofErr w:type="gramEnd"/>
          <w:r>
            <w:rPr>
              <w:sz w:val="20"/>
              <w:szCs w:val="20"/>
            </w:rPr>
            <w:t xml:space="preserve">4]. </w:t>
          </w:r>
        </w:p>
      </w:sdtContent>
    </w:sdt>
    <w:sdt>
      <w:sdtPr>
        <w:tag w:val="goog_rdk_21"/>
        <w:id w:val="312762330"/>
      </w:sdtPr>
      <w:sdtContent>
        <w:p w14:paraId="00000016" w14:textId="432BF884" w:rsidR="003A21E5" w:rsidRDefault="007E2FF0">
          <w:pPr>
            <w:pBdr>
              <w:top w:val="nil"/>
              <w:left w:val="nil"/>
              <w:bottom w:val="nil"/>
              <w:right w:val="nil"/>
              <w:between w:val="nil"/>
            </w:pBdr>
            <w:spacing w:before="16"/>
            <w:ind w:left="975" w:right="908" w:firstLine="298"/>
            <w:jc w:val="both"/>
            <w:rPr>
              <w:sz w:val="20"/>
              <w:szCs w:val="20"/>
            </w:rPr>
          </w:pPr>
          <w:r>
            <w:rPr>
              <w:sz w:val="20"/>
              <w:szCs w:val="20"/>
            </w:rPr>
            <w:t xml:space="preserve">LANL researchers discovered a way to successfully predict SSE in a laboratory experiment that simulates natural conditions. In 2017, this team </w:t>
          </w:r>
          <w:del w:id="34" w:author="Blanpied, Michael L" w:date="2019-06-29T18:50:00Z">
            <w:r w:rsidDel="00625C45">
              <w:rPr>
                <w:sz w:val="20"/>
                <w:szCs w:val="20"/>
              </w:rPr>
              <w:delText xml:space="preserve">discovered a way to </w:delText>
            </w:r>
          </w:del>
          <w:r>
            <w:rPr>
              <w:sz w:val="20"/>
              <w:szCs w:val="20"/>
            </w:rPr>
            <w:t>train</w:t>
          </w:r>
          <w:ins w:id="35" w:author="Blanpied, Michael L" w:date="2019-06-29T18:50:00Z">
            <w:r w:rsidR="00625C45">
              <w:rPr>
                <w:sz w:val="20"/>
                <w:szCs w:val="20"/>
              </w:rPr>
              <w:t>ed</w:t>
            </w:r>
          </w:ins>
          <w:r>
            <w:rPr>
              <w:sz w:val="20"/>
              <w:szCs w:val="20"/>
            </w:rPr>
            <w:t xml:space="preserve"> a computer to pinpoint and analyze seismic and acoustic signals emitted during the movements along the fault</w:t>
          </w:r>
          <w:del w:id="36" w:author="Blanpied, Michael L" w:date="2019-06-29T18:50:00Z">
            <w:r w:rsidDel="00625C45">
              <w:rPr>
                <w:sz w:val="20"/>
                <w:szCs w:val="20"/>
              </w:rPr>
              <w:delText xml:space="preserve"> to predict an earthquake</w:delText>
            </w:r>
          </w:del>
          <w:r>
            <w:rPr>
              <w:sz w:val="20"/>
              <w:szCs w:val="20"/>
            </w:rPr>
            <w:t xml:space="preserve">. They processed massive amounts of data and identified a particular sound pattern previously thought to be noise that precedes an earthquake. The team was able to </w:t>
          </w:r>
          <w:commentRangeStart w:id="37"/>
          <w:r>
            <w:rPr>
              <w:sz w:val="20"/>
              <w:szCs w:val="20"/>
            </w:rPr>
            <w:t>characterize the time remaining before a laboratory earthquake</w:t>
          </w:r>
          <w:commentRangeEnd w:id="37"/>
          <w:r w:rsidR="00625C45">
            <w:rPr>
              <w:rStyle w:val="CommentReference"/>
            </w:rPr>
            <w:commentReference w:id="37"/>
          </w:r>
          <w:r>
            <w:rPr>
              <w:sz w:val="20"/>
              <w:szCs w:val="20"/>
            </w:rPr>
            <w:t xml:space="preserve"> at all </w:t>
          </w:r>
          <w:proofErr w:type="gramStart"/>
          <w:r>
            <w:rPr>
              <w:sz w:val="20"/>
              <w:szCs w:val="20"/>
            </w:rPr>
            <w:t>times.[</w:t>
          </w:r>
          <w:proofErr w:type="gramEnd"/>
          <w:r>
            <w:rPr>
              <w:sz w:val="20"/>
              <w:szCs w:val="20"/>
            </w:rPr>
            <w:t xml:space="preserve">6] </w:t>
          </w:r>
        </w:p>
      </w:sdtContent>
    </w:sdt>
    <w:sdt>
      <w:sdtPr>
        <w:tag w:val="goog_rdk_22"/>
        <w:id w:val="-1737700720"/>
      </w:sdtPr>
      <w:sdtContent>
        <w:p w14:paraId="00000017" w14:textId="3DB16B61" w:rsidR="003A21E5" w:rsidRDefault="007E2FF0">
          <w:pPr>
            <w:pBdr>
              <w:top w:val="nil"/>
              <w:left w:val="nil"/>
              <w:bottom w:val="nil"/>
              <w:right w:val="nil"/>
              <w:between w:val="nil"/>
            </w:pBdr>
            <w:spacing w:before="16"/>
            <w:ind w:left="975" w:right="908" w:firstLine="298"/>
            <w:jc w:val="both"/>
            <w:rPr>
              <w:sz w:val="20"/>
              <w:szCs w:val="20"/>
            </w:rPr>
          </w:pPr>
          <w:r>
            <w:rPr>
              <w:sz w:val="20"/>
              <w:szCs w:val="20"/>
            </w:rPr>
            <w:t xml:space="preserve">In the lab, the team imitated a real earthquake using steel blocks interacting with rocky material (fault gouge) to induce slipping that emitted seismic sounds. An accelerometer recorded the acoustic emission emanating from the sheared </w:t>
          </w:r>
          <w:proofErr w:type="gramStart"/>
          <w:r>
            <w:rPr>
              <w:sz w:val="20"/>
              <w:szCs w:val="20"/>
            </w:rPr>
            <w:t>layers.[</w:t>
          </w:r>
          <w:proofErr w:type="gramEnd"/>
          <w:r>
            <w:rPr>
              <w:sz w:val="20"/>
              <w:szCs w:val="20"/>
            </w:rPr>
            <w:t xml:space="preserve">6] For the first time, researchers discovered a pattern that accurately predicted when a quake would occur. The team acknowledges that the physical traits of the lab experiment (such as shear stresses and thermal properties) differ from the real world but the application of the analysis to real earthquakes to validate their results is ongoing. This method can also be applied outside of seismology to support materials’ failure research in many fields such as aerospace and </w:t>
          </w:r>
          <w:proofErr w:type="gramStart"/>
          <w:r>
            <w:rPr>
              <w:sz w:val="20"/>
              <w:szCs w:val="20"/>
            </w:rPr>
            <w:t>energy.[</w:t>
          </w:r>
          <w:proofErr w:type="gramEnd"/>
          <w:r>
            <w:rPr>
              <w:sz w:val="20"/>
              <w:szCs w:val="20"/>
            </w:rPr>
            <w:t xml:space="preserve">6] The team’s lab results reveal that the fault does not fail randomly but in a </w:t>
          </w:r>
          <w:del w:id="38" w:author="Blanpied, Michael L" w:date="2019-06-29T18:53:00Z">
            <w:r w:rsidDel="00625C45">
              <w:rPr>
                <w:sz w:val="20"/>
                <w:szCs w:val="20"/>
              </w:rPr>
              <w:delText xml:space="preserve">highly </w:delText>
            </w:r>
          </w:del>
          <w:r>
            <w:rPr>
              <w:sz w:val="20"/>
              <w:szCs w:val="20"/>
            </w:rPr>
            <w:t xml:space="preserve">predictable manner. The observations also demonstrate that the fault’s critical stress state, which indicates when it might slip, can be determined using exclusively an equation of </w:t>
          </w:r>
          <w:proofErr w:type="gramStart"/>
          <w:r>
            <w:rPr>
              <w:sz w:val="20"/>
              <w:szCs w:val="20"/>
            </w:rPr>
            <w:t>state.[</w:t>
          </w:r>
          <w:proofErr w:type="gramEnd"/>
          <w:r>
            <w:rPr>
              <w:sz w:val="20"/>
              <w:szCs w:val="20"/>
            </w:rPr>
            <w:t xml:space="preserve">6] So far seismologists and Earth scientists </w:t>
          </w:r>
          <w:commentRangeStart w:id="39"/>
          <w:r>
            <w:rPr>
              <w:sz w:val="20"/>
              <w:szCs w:val="20"/>
            </w:rPr>
            <w:t xml:space="preserve">have </w:t>
          </w:r>
          <w:ins w:id="40" w:author="Blanpied, Michael L" w:date="2019-06-29T18:54:00Z">
            <w:r w:rsidR="00625C45">
              <w:rPr>
                <w:sz w:val="20"/>
                <w:szCs w:val="20"/>
              </w:rPr>
              <w:t xml:space="preserve">mostly </w:t>
            </w:r>
          </w:ins>
          <w:r>
            <w:rPr>
              <w:sz w:val="20"/>
              <w:szCs w:val="20"/>
            </w:rPr>
            <w:t xml:space="preserve">relied </w:t>
          </w:r>
          <w:del w:id="41" w:author="Blanpied, Michael L" w:date="2019-06-29T18:54:00Z">
            <w:r w:rsidDel="00625C45">
              <w:rPr>
                <w:sz w:val="20"/>
                <w:szCs w:val="20"/>
              </w:rPr>
              <w:delText xml:space="preserve">exclusively </w:delText>
            </w:r>
          </w:del>
          <w:r>
            <w:rPr>
              <w:sz w:val="20"/>
              <w:szCs w:val="20"/>
            </w:rPr>
            <w:t>on catalogues of historical data</w:t>
          </w:r>
          <w:commentRangeEnd w:id="39"/>
          <w:r w:rsidR="00625C45">
            <w:rPr>
              <w:rStyle w:val="CommentReference"/>
            </w:rPr>
            <w:commentReference w:id="39"/>
          </w:r>
          <w:r>
            <w:rPr>
              <w:sz w:val="20"/>
              <w:szCs w:val="20"/>
            </w:rPr>
            <w:t xml:space="preserve"> to try to characterize the state of faults. These catalogues contain a minute fraction of seismic data, and remaining seismic data is discarded during analysis as useless noise. The authors discovered that</w:t>
          </w:r>
          <w:ins w:id="42" w:author="Blanpied, Michael L" w:date="2019-06-29T18:53:00Z">
            <w:r w:rsidR="00625C45">
              <w:rPr>
                <w:sz w:val="20"/>
                <w:szCs w:val="20"/>
              </w:rPr>
              <w:t>—in the case of their laboratory faults--</w:t>
            </w:r>
          </w:ins>
          <w:del w:id="43" w:author="Blanpied, Michael L" w:date="2019-06-29T18:53:00Z">
            <w:r w:rsidDel="00625C45">
              <w:rPr>
                <w:sz w:val="20"/>
                <w:szCs w:val="20"/>
              </w:rPr>
              <w:delText xml:space="preserve"> </w:delText>
            </w:r>
          </w:del>
          <w:r>
            <w:rPr>
              <w:sz w:val="20"/>
              <w:szCs w:val="20"/>
            </w:rPr>
            <w:t xml:space="preserve">hidden in this </w:t>
          </w:r>
          <w:proofErr w:type="spellStart"/>
          <w:r>
            <w:rPr>
              <w:sz w:val="20"/>
              <w:szCs w:val="20"/>
            </w:rPr>
            <w:t>noiselike</w:t>
          </w:r>
          <w:proofErr w:type="spellEnd"/>
          <w:r>
            <w:rPr>
              <w:sz w:val="20"/>
              <w:szCs w:val="20"/>
            </w:rPr>
            <w:t xml:space="preserve"> data there are signals emitted by the fault that inform them of the state of the fault much more precisely than </w:t>
          </w:r>
          <w:proofErr w:type="gramStart"/>
          <w:r>
            <w:rPr>
              <w:sz w:val="20"/>
              <w:szCs w:val="20"/>
            </w:rPr>
            <w:t>catalogues.[</w:t>
          </w:r>
          <w:proofErr w:type="gramEnd"/>
          <w:r>
            <w:rPr>
              <w:sz w:val="20"/>
              <w:szCs w:val="20"/>
            </w:rPr>
            <w:t xml:space="preserve">6] </w:t>
          </w:r>
          <w:commentRangeStart w:id="44"/>
          <w:r>
            <w:rPr>
              <w:sz w:val="20"/>
              <w:szCs w:val="20"/>
            </w:rPr>
            <w:t xml:space="preserve">“Our work shows that machine learning can be used to extract new meaningful physics from a very </w:t>
          </w:r>
          <w:proofErr w:type="spellStart"/>
          <w:r>
            <w:rPr>
              <w:sz w:val="20"/>
              <w:szCs w:val="20"/>
            </w:rPr>
            <w:t>well studied</w:t>
          </w:r>
          <w:proofErr w:type="spellEnd"/>
          <w:r>
            <w:rPr>
              <w:sz w:val="20"/>
              <w:szCs w:val="20"/>
            </w:rPr>
            <w:t xml:space="preserve"> system,” said Bertrand </w:t>
          </w:r>
          <w:proofErr w:type="spellStart"/>
          <w:r>
            <w:rPr>
              <w:sz w:val="20"/>
              <w:szCs w:val="20"/>
            </w:rPr>
            <w:t>Rouet</w:t>
          </w:r>
          <w:proofErr w:type="spellEnd"/>
          <w:r>
            <w:rPr>
              <w:sz w:val="20"/>
              <w:szCs w:val="20"/>
            </w:rPr>
            <w:t xml:space="preserve">-Leduc, Los Alamos Earth and Environmental Sciences Division scientist and the paper’s lead author. “It also shows that </w:t>
          </w:r>
          <w:proofErr w:type="spellStart"/>
          <w:r>
            <w:rPr>
              <w:sz w:val="20"/>
              <w:szCs w:val="20"/>
            </w:rPr>
            <w:t>seismogenic</w:t>
          </w:r>
          <w:proofErr w:type="spellEnd"/>
          <w:r>
            <w:rPr>
              <w:sz w:val="20"/>
              <w:szCs w:val="20"/>
            </w:rPr>
            <w:t xml:space="preserve"> faults are continuously broadcasting a signal that precisely informs us of their physical state and how close they are to rupture, at least in the laboratory.” </w:t>
          </w:r>
          <w:commentRangeEnd w:id="44"/>
          <w:r w:rsidR="00625C45">
            <w:rPr>
              <w:rStyle w:val="CommentReference"/>
            </w:rPr>
            <w:commentReference w:id="44"/>
          </w:r>
        </w:p>
      </w:sdtContent>
    </w:sdt>
    <w:sdt>
      <w:sdtPr>
        <w:tag w:val="goog_rdk_23"/>
        <w:id w:val="1555656105"/>
      </w:sdtPr>
      <w:sdtContent>
        <w:p w14:paraId="00000018" w14:textId="77777777" w:rsidR="003A21E5" w:rsidRDefault="007E2FF0">
          <w:pPr>
            <w:pBdr>
              <w:top w:val="nil"/>
              <w:left w:val="nil"/>
              <w:bottom w:val="nil"/>
              <w:right w:val="nil"/>
              <w:between w:val="nil"/>
            </w:pBdr>
            <w:spacing w:before="16"/>
            <w:ind w:left="975" w:right="908" w:firstLine="298"/>
            <w:jc w:val="both"/>
            <w:rPr>
              <w:sz w:val="20"/>
              <w:szCs w:val="20"/>
            </w:rPr>
          </w:pPr>
        </w:p>
      </w:sdtContent>
    </w:sdt>
    <w:sdt>
      <w:sdtPr>
        <w:tag w:val="goog_rdk_24"/>
        <w:id w:val="1393464691"/>
      </w:sdtPr>
      <w:sdtContent>
        <w:p w14:paraId="00000019" w14:textId="77777777" w:rsidR="003A21E5" w:rsidRDefault="007E2FF0">
          <w:pPr>
            <w:pBdr>
              <w:top w:val="nil"/>
              <w:left w:val="nil"/>
              <w:bottom w:val="nil"/>
              <w:right w:val="nil"/>
              <w:between w:val="nil"/>
            </w:pBdr>
            <w:spacing w:before="16"/>
            <w:ind w:left="975" w:right="908" w:firstLine="298"/>
            <w:jc w:val="both"/>
            <w:rPr>
              <w:rFonts w:ascii="Georgia" w:eastAsia="Georgia" w:hAnsi="Georgia" w:cs="Georgia"/>
              <w:b/>
              <w:sz w:val="24"/>
              <w:szCs w:val="24"/>
            </w:rPr>
          </w:pPr>
        </w:p>
      </w:sdtContent>
    </w:sdt>
    <w:sdt>
      <w:sdtPr>
        <w:tag w:val="goog_rdk_25"/>
        <w:id w:val="-1366446707"/>
      </w:sdtPr>
      <w:sdtContent>
        <w:p w14:paraId="0000001A" w14:textId="77777777" w:rsidR="003A21E5" w:rsidRDefault="007E2FF0">
          <w:pPr>
            <w:pBdr>
              <w:top w:val="nil"/>
              <w:left w:val="nil"/>
              <w:bottom w:val="nil"/>
              <w:right w:val="nil"/>
              <w:between w:val="nil"/>
            </w:pBdr>
            <w:spacing w:before="16"/>
            <w:ind w:left="975" w:right="908" w:firstLine="298"/>
            <w:jc w:val="both"/>
            <w:rPr>
              <w:rFonts w:ascii="Georgia" w:eastAsia="Georgia" w:hAnsi="Georgia" w:cs="Georgia"/>
              <w:b/>
              <w:sz w:val="24"/>
              <w:szCs w:val="24"/>
            </w:rPr>
          </w:pPr>
          <w:r>
            <w:rPr>
              <w:rFonts w:ascii="Georgia" w:eastAsia="Georgia" w:hAnsi="Georgia" w:cs="Georgia"/>
              <w:b/>
              <w:sz w:val="24"/>
              <w:szCs w:val="24"/>
            </w:rPr>
            <w:t xml:space="preserve">2.1. </w:t>
          </w:r>
          <w:commentRangeStart w:id="45"/>
          <w:r>
            <w:rPr>
              <w:rFonts w:ascii="Georgia" w:eastAsia="Georgia" w:hAnsi="Georgia" w:cs="Georgia"/>
              <w:b/>
              <w:sz w:val="24"/>
              <w:szCs w:val="24"/>
            </w:rPr>
            <w:t>Experimental</w:t>
          </w:r>
          <w:commentRangeEnd w:id="45"/>
          <w:r w:rsidR="001C4CD7">
            <w:rPr>
              <w:rStyle w:val="CommentReference"/>
            </w:rPr>
            <w:commentReference w:id="45"/>
          </w:r>
          <w:r>
            <w:rPr>
              <w:rFonts w:ascii="Georgia" w:eastAsia="Georgia" w:hAnsi="Georgia" w:cs="Georgia"/>
              <w:b/>
              <w:sz w:val="24"/>
              <w:szCs w:val="24"/>
            </w:rPr>
            <w:t xml:space="preserve"> setup [1] (</w:t>
          </w:r>
          <w:commentRangeStart w:id="46"/>
          <w:r>
            <w:rPr>
              <w:rFonts w:ascii="Georgia" w:eastAsia="Georgia" w:hAnsi="Georgia" w:cs="Georgia"/>
              <w:b/>
              <w:sz w:val="24"/>
              <w:szCs w:val="24"/>
            </w:rPr>
            <w:t>was copy pasted from original LANL paper</w:t>
          </w:r>
          <w:commentRangeEnd w:id="46"/>
          <w:r w:rsidR="00625C45">
            <w:rPr>
              <w:rStyle w:val="CommentReference"/>
            </w:rPr>
            <w:commentReference w:id="46"/>
          </w:r>
          <w:r>
            <w:rPr>
              <w:rFonts w:ascii="Georgia" w:eastAsia="Georgia" w:hAnsi="Georgia" w:cs="Georgia"/>
              <w:b/>
              <w:sz w:val="24"/>
              <w:szCs w:val="24"/>
            </w:rPr>
            <w:t>)</w:t>
          </w:r>
        </w:p>
      </w:sdtContent>
    </w:sdt>
    <w:sdt>
      <w:sdtPr>
        <w:tag w:val="goog_rdk_26"/>
        <w:id w:val="1502546111"/>
      </w:sdtPr>
      <w:sdtContent>
        <w:p w14:paraId="0000001B" w14:textId="77777777" w:rsidR="003A21E5" w:rsidRDefault="007E2FF0">
          <w:pPr>
            <w:pBdr>
              <w:top w:val="nil"/>
              <w:left w:val="nil"/>
              <w:bottom w:val="nil"/>
              <w:right w:val="nil"/>
              <w:between w:val="nil"/>
            </w:pBdr>
            <w:spacing w:before="16"/>
            <w:ind w:left="975" w:right="908" w:firstLine="298"/>
            <w:jc w:val="both"/>
            <w:rPr>
              <w:sz w:val="20"/>
              <w:szCs w:val="20"/>
            </w:rPr>
          </w:pPr>
        </w:p>
      </w:sdtContent>
    </w:sdt>
    <w:sdt>
      <w:sdtPr>
        <w:tag w:val="goog_rdk_27"/>
        <w:id w:val="-689220845"/>
      </w:sdtPr>
      <w:sdtContent>
        <w:p w14:paraId="0000001C" w14:textId="77777777" w:rsidR="003A21E5" w:rsidRDefault="007E2FF0">
          <w:pPr>
            <w:pBdr>
              <w:top w:val="nil"/>
              <w:left w:val="nil"/>
              <w:bottom w:val="nil"/>
              <w:right w:val="nil"/>
              <w:between w:val="nil"/>
            </w:pBdr>
            <w:spacing w:before="16"/>
            <w:ind w:left="975" w:right="908" w:firstLine="298"/>
            <w:jc w:val="both"/>
            <w:rPr>
              <w:sz w:val="20"/>
              <w:szCs w:val="20"/>
            </w:rPr>
          </w:pPr>
          <w:r>
            <w:rPr>
              <w:sz w:val="20"/>
              <w:szCs w:val="20"/>
            </w:rPr>
            <w:t xml:space="preserve">A three-block assembly with two gouge layers is placed in a bi-axial stress configuration. Two 5 mm thick fault gouge layers are placed between the three blocks, which are held in place by a fixed normal load. The gouge material is comprised of Class IV beads with diameter 105-149 µm. The central block is sheared at constant displacement rate. The two data streams recorded for our purposes here are the shear stress and the acoustic signal. At some time while the gouge material is in a critical shear stress regime, the shear stress abruptly drops, indicating gouge failure. These large drops in shear stress are laboratory quakes. As applied load progressively increases, the inter-event time (recurrence) of laboratory earthquakes progressively decreases. At smaller applied loads the slips become aperiodic. In all cases, the rate of impulsive precursors accelerates as failure is approached. </w:t>
          </w:r>
          <w:commentRangeStart w:id="47"/>
          <w:r>
            <w:rPr>
              <w:sz w:val="20"/>
              <w:szCs w:val="20"/>
            </w:rPr>
            <w:t xml:space="preserve">The acoustic particle acceleration Ü is measured on the central block and can be readily converted to dynamic </w:t>
          </w:r>
          <w:proofErr w:type="gramStart"/>
          <w:r>
            <w:rPr>
              <w:sz w:val="20"/>
              <w:szCs w:val="20"/>
            </w:rPr>
            <w:t>strain  used</w:t>
          </w:r>
          <w:proofErr w:type="gramEnd"/>
          <w:r>
            <w:rPr>
              <w:sz w:val="20"/>
              <w:szCs w:val="20"/>
            </w:rPr>
            <w:t xml:space="preserve"> in the ML analysis:</w:t>
          </w:r>
          <w:commentRangeEnd w:id="47"/>
          <w:r w:rsidR="001C4CD7">
            <w:rPr>
              <w:rStyle w:val="CommentReference"/>
            </w:rPr>
            <w:commentReference w:id="47"/>
          </w:r>
        </w:p>
      </w:sdtContent>
    </w:sdt>
    <w:sdt>
      <w:sdtPr>
        <w:tag w:val="goog_rdk_28"/>
        <w:id w:val="1204983672"/>
      </w:sdtPr>
      <w:sdtContent>
        <w:p w14:paraId="0000001D" w14:textId="77777777" w:rsidR="003A21E5" w:rsidRDefault="007E2FF0">
          <w:pPr>
            <w:pBdr>
              <w:top w:val="nil"/>
              <w:left w:val="nil"/>
              <w:bottom w:val="nil"/>
              <w:right w:val="nil"/>
              <w:between w:val="nil"/>
            </w:pBdr>
            <w:spacing w:before="16"/>
            <w:ind w:left="975" w:right="908" w:firstLine="298"/>
            <w:jc w:val="both"/>
            <w:rPr>
              <w:sz w:val="20"/>
              <w:szCs w:val="20"/>
            </w:rPr>
          </w:pPr>
        </w:p>
      </w:sdtContent>
    </w:sdt>
    <w:sdt>
      <w:sdtPr>
        <w:tag w:val="goog_rdk_29"/>
        <w:id w:val="925926671"/>
      </w:sdtPr>
      <w:sdtContent>
        <w:p w14:paraId="0000001E" w14:textId="77777777" w:rsidR="003A21E5" w:rsidRDefault="007E2FF0">
          <w:pPr>
            <w:pBdr>
              <w:top w:val="nil"/>
              <w:left w:val="nil"/>
              <w:bottom w:val="nil"/>
              <w:right w:val="nil"/>
              <w:between w:val="nil"/>
            </w:pBdr>
            <w:spacing w:before="16"/>
            <w:ind w:left="975" w:right="908" w:firstLine="298"/>
            <w:jc w:val="center"/>
            <w:rPr>
              <w:sz w:val="20"/>
              <w:szCs w:val="20"/>
            </w:rPr>
          </w:pPr>
          <w:r>
            <w:rPr>
              <w:noProof/>
              <w:sz w:val="20"/>
              <w:szCs w:val="20"/>
            </w:rPr>
            <w:drawing>
              <wp:inline distT="114300" distB="114300" distL="114300" distR="114300" wp14:anchorId="176ED950" wp14:editId="12938817">
                <wp:extent cx="1946910" cy="40488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946910" cy="404888"/>
                        </a:xfrm>
                        <a:prstGeom prst="rect">
                          <a:avLst/>
                        </a:prstGeom>
                        <a:ln/>
                      </pic:spPr>
                    </pic:pic>
                  </a:graphicData>
                </a:graphic>
              </wp:inline>
            </w:drawing>
          </w:r>
        </w:p>
      </w:sdtContent>
    </w:sdt>
    <w:sdt>
      <w:sdtPr>
        <w:tag w:val="goog_rdk_30"/>
        <w:id w:val="-130099523"/>
      </w:sdtPr>
      <w:sdtContent>
        <w:p w14:paraId="0000001F" w14:textId="77777777" w:rsidR="003A21E5" w:rsidRDefault="007E2FF0">
          <w:pPr>
            <w:pBdr>
              <w:top w:val="nil"/>
              <w:left w:val="nil"/>
              <w:bottom w:val="nil"/>
              <w:right w:val="nil"/>
              <w:between w:val="nil"/>
            </w:pBdr>
            <w:spacing w:before="16"/>
            <w:ind w:left="975" w:right="908" w:firstLine="298"/>
            <w:jc w:val="both"/>
            <w:rPr>
              <w:sz w:val="20"/>
              <w:szCs w:val="20"/>
            </w:rPr>
          </w:pPr>
        </w:p>
      </w:sdtContent>
    </w:sdt>
    <w:sdt>
      <w:sdtPr>
        <w:tag w:val="goog_rdk_31"/>
        <w:id w:val="-2113727625"/>
      </w:sdtPr>
      <w:sdtContent>
        <w:p w14:paraId="00000020" w14:textId="77777777" w:rsidR="003A21E5" w:rsidRDefault="007E2FF0">
          <w:pPr>
            <w:pBdr>
              <w:top w:val="nil"/>
              <w:left w:val="nil"/>
              <w:bottom w:val="nil"/>
              <w:right w:val="nil"/>
              <w:between w:val="nil"/>
            </w:pBdr>
            <w:spacing w:before="16"/>
            <w:ind w:left="975" w:right="908"/>
            <w:jc w:val="both"/>
            <w:rPr>
              <w:sz w:val="20"/>
              <w:szCs w:val="20"/>
            </w:rPr>
          </w:pPr>
          <w:r>
            <w:rPr>
              <w:sz w:val="20"/>
              <w:szCs w:val="20"/>
            </w:rPr>
            <w:t xml:space="preserve">with c ≈ 700m/s the average measured wave speed in the granular material, and f ≈ 40.3kHz. The sampling rate of the acoustic data is 330kHz. We are band-limited by </w:t>
          </w:r>
          <w:commentRangeStart w:id="48"/>
          <w:r>
            <w:rPr>
              <w:sz w:val="20"/>
              <w:szCs w:val="20"/>
            </w:rPr>
            <w:t xml:space="preserve">the 20 </w:t>
          </w:r>
          <w:proofErr w:type="gramStart"/>
          <w:r>
            <w:rPr>
              <w:sz w:val="20"/>
              <w:szCs w:val="20"/>
            </w:rPr>
            <w:t>accelerometer</w:t>
          </w:r>
          <w:commentRangeEnd w:id="48"/>
          <w:proofErr w:type="gramEnd"/>
          <w:r w:rsidR="001C4CD7">
            <w:rPr>
              <w:rStyle w:val="CommentReference"/>
            </w:rPr>
            <w:commentReference w:id="48"/>
          </w:r>
          <w:r>
            <w:rPr>
              <w:sz w:val="20"/>
              <w:szCs w:val="20"/>
            </w:rPr>
            <w:t xml:space="preserve"> (the frequency response is poor above about 50kHz). </w:t>
          </w:r>
          <w:proofErr w:type="gramStart"/>
          <w:r>
            <w:rPr>
              <w:sz w:val="20"/>
              <w:szCs w:val="20"/>
            </w:rPr>
            <w:t>Therefore</w:t>
          </w:r>
          <w:proofErr w:type="gramEnd"/>
          <w:r>
            <w:rPr>
              <w:sz w:val="20"/>
              <w:szCs w:val="20"/>
            </w:rPr>
            <w:t xml:space="preserve"> we select one of the system mechanical resonances within this band occurring at 44 kHz. Using this </w:t>
          </w:r>
          <w:proofErr w:type="gramStart"/>
          <w:r>
            <w:rPr>
              <w:sz w:val="20"/>
              <w:szCs w:val="20"/>
            </w:rPr>
            <w:t>peak</w:t>
          </w:r>
          <w:proofErr w:type="gramEnd"/>
          <w:r>
            <w:rPr>
              <w:sz w:val="20"/>
              <w:szCs w:val="20"/>
            </w:rPr>
            <w:t xml:space="preserve"> we improve our signal to noise ratio. The ‘noise’ is of very different character when the piston is stopped, and reflects primarily the mechanical resonances of the system. In short, we are certain the signal we analyze is the acoustic signal emanating from the fault, and the electromagnetic and system noise play no role in the predictions. [1]</w:t>
          </w:r>
        </w:p>
      </w:sdtContent>
    </w:sdt>
    <w:sdt>
      <w:sdtPr>
        <w:tag w:val="goog_rdk_32"/>
        <w:id w:val="-127945484"/>
      </w:sdtPr>
      <w:sdtContent>
        <w:p w14:paraId="00000021" w14:textId="77777777" w:rsidR="003A21E5" w:rsidRDefault="007E2FF0">
          <w:pPr>
            <w:pBdr>
              <w:top w:val="nil"/>
              <w:left w:val="nil"/>
              <w:bottom w:val="nil"/>
              <w:right w:val="nil"/>
              <w:between w:val="nil"/>
            </w:pBdr>
            <w:spacing w:before="16"/>
            <w:ind w:left="975" w:right="908" w:firstLine="298"/>
            <w:jc w:val="both"/>
            <w:rPr>
              <w:sz w:val="20"/>
              <w:szCs w:val="20"/>
            </w:rPr>
          </w:pPr>
        </w:p>
      </w:sdtContent>
    </w:sdt>
    <w:sdt>
      <w:sdtPr>
        <w:tag w:val="goog_rdk_33"/>
        <w:id w:val="1477798818"/>
      </w:sdtPr>
      <w:sdtContent>
        <w:p w14:paraId="00000022" w14:textId="77777777" w:rsidR="003A21E5" w:rsidRDefault="007E2FF0">
          <w:pPr>
            <w:pBdr>
              <w:top w:val="nil"/>
              <w:left w:val="nil"/>
              <w:bottom w:val="nil"/>
              <w:right w:val="nil"/>
              <w:between w:val="nil"/>
            </w:pBdr>
            <w:spacing w:before="16"/>
            <w:ind w:left="975" w:right="908" w:firstLine="298"/>
            <w:jc w:val="both"/>
            <w:rPr>
              <w:rFonts w:ascii="Georgia" w:eastAsia="Georgia" w:hAnsi="Georgia" w:cs="Georgia"/>
              <w:b/>
              <w:sz w:val="24"/>
              <w:szCs w:val="24"/>
            </w:rPr>
          </w:pPr>
          <w:r>
            <w:rPr>
              <w:rFonts w:ascii="Georgia" w:eastAsia="Georgia" w:hAnsi="Georgia" w:cs="Georgia"/>
              <w:b/>
              <w:sz w:val="24"/>
              <w:szCs w:val="24"/>
            </w:rPr>
            <w:t>2.2. Extra Trees Regressor overview</w:t>
          </w:r>
        </w:p>
      </w:sdtContent>
    </w:sdt>
    <w:sdt>
      <w:sdtPr>
        <w:rPr>
          <w:highlight w:val="yellow"/>
          <w:rPrChange w:id="49" w:author="Blanpied, Michael L" w:date="2019-06-29T19:01:00Z">
            <w:rPr/>
          </w:rPrChange>
        </w:rPr>
        <w:tag w:val="goog_rdk_34"/>
        <w:id w:val="-2094083522"/>
      </w:sdtPr>
      <w:sdtContent>
        <w:p w14:paraId="00000023" w14:textId="77777777" w:rsidR="003A21E5" w:rsidRDefault="007E2FF0">
          <w:pPr>
            <w:pBdr>
              <w:top w:val="nil"/>
              <w:left w:val="nil"/>
              <w:bottom w:val="nil"/>
              <w:right w:val="nil"/>
              <w:between w:val="nil"/>
            </w:pBdr>
            <w:spacing w:before="16"/>
            <w:ind w:left="975" w:right="908" w:firstLine="298"/>
            <w:jc w:val="both"/>
            <w:rPr>
              <w:rFonts w:ascii="Georgia" w:eastAsia="Georgia" w:hAnsi="Georgia" w:cs="Georgia"/>
              <w:sz w:val="24"/>
              <w:szCs w:val="24"/>
            </w:rPr>
          </w:pPr>
          <w:r w:rsidRPr="001C4CD7">
            <w:rPr>
              <w:sz w:val="20"/>
              <w:szCs w:val="20"/>
              <w:highlight w:val="yellow"/>
              <w:rPrChange w:id="50" w:author="Blanpied, Michael L" w:date="2019-06-29T19:01:00Z">
                <w:rPr>
                  <w:sz w:val="20"/>
                  <w:szCs w:val="20"/>
                </w:rPr>
              </w:rPrChange>
            </w:rPr>
            <w:t>Will be later</w:t>
          </w:r>
        </w:p>
      </w:sdtContent>
    </w:sdt>
    <w:sdt>
      <w:sdtPr>
        <w:tag w:val="goog_rdk_35"/>
        <w:id w:val="-44986740"/>
      </w:sdtPr>
      <w:sdtContent>
        <w:p w14:paraId="00000024" w14:textId="77777777" w:rsidR="003A21E5" w:rsidRDefault="007E2FF0">
          <w:pPr>
            <w:pBdr>
              <w:top w:val="nil"/>
              <w:left w:val="nil"/>
              <w:bottom w:val="nil"/>
              <w:right w:val="nil"/>
              <w:between w:val="nil"/>
            </w:pBdr>
            <w:spacing w:before="16"/>
            <w:ind w:left="975" w:right="908" w:firstLine="298"/>
            <w:jc w:val="both"/>
            <w:rPr>
              <w:sz w:val="20"/>
              <w:szCs w:val="20"/>
            </w:rPr>
          </w:pPr>
        </w:p>
      </w:sdtContent>
    </w:sdt>
    <w:sdt>
      <w:sdtPr>
        <w:tag w:val="goog_rdk_36"/>
        <w:id w:val="-272089858"/>
      </w:sdtPr>
      <w:sdtContent>
        <w:p w14:paraId="00000025" w14:textId="77777777" w:rsidR="003A21E5" w:rsidRDefault="007E2FF0">
          <w:pPr>
            <w:pBdr>
              <w:top w:val="nil"/>
              <w:left w:val="nil"/>
              <w:bottom w:val="nil"/>
              <w:right w:val="nil"/>
              <w:between w:val="nil"/>
            </w:pBdr>
            <w:spacing w:before="16"/>
            <w:ind w:left="975" w:right="908" w:firstLine="298"/>
            <w:jc w:val="both"/>
            <w:rPr>
              <w:sz w:val="20"/>
              <w:szCs w:val="20"/>
            </w:rPr>
          </w:pPr>
        </w:p>
      </w:sdtContent>
    </w:sdt>
    <w:sdt>
      <w:sdtPr>
        <w:tag w:val="goog_rdk_37"/>
        <w:id w:val="893700830"/>
      </w:sdtPr>
      <w:sdtContent>
        <w:p w14:paraId="00000026" w14:textId="77777777" w:rsidR="003A21E5" w:rsidRDefault="007E2FF0">
          <w:pPr>
            <w:pStyle w:val="Heading1"/>
            <w:numPr>
              <w:ilvl w:val="0"/>
              <w:numId w:val="2"/>
            </w:numPr>
            <w:tabs>
              <w:tab w:val="left" w:pos="1378"/>
              <w:tab w:val="left" w:pos="1379"/>
            </w:tabs>
          </w:pPr>
          <w:r>
            <w:t>DATA</w:t>
          </w:r>
        </w:p>
      </w:sdtContent>
    </w:sdt>
    <w:sdt>
      <w:sdtPr>
        <w:tag w:val="goog_rdk_38"/>
        <w:id w:val="89583304"/>
      </w:sdtPr>
      <w:sdtContent>
        <w:p w14:paraId="00000027" w14:textId="77777777" w:rsidR="003A21E5" w:rsidRDefault="007E2FF0">
          <w:pPr>
            <w:pBdr>
              <w:top w:val="nil"/>
              <w:left w:val="nil"/>
              <w:bottom w:val="nil"/>
              <w:right w:val="nil"/>
              <w:between w:val="nil"/>
            </w:pBdr>
            <w:spacing w:before="6"/>
            <w:rPr>
              <w:rFonts w:ascii="Georgia" w:eastAsia="Georgia" w:hAnsi="Georgia" w:cs="Georgia"/>
              <w:b/>
              <w:color w:val="000000"/>
              <w:sz w:val="28"/>
              <w:szCs w:val="28"/>
            </w:rPr>
          </w:pPr>
        </w:p>
      </w:sdtContent>
    </w:sdt>
    <w:sdt>
      <w:sdtPr>
        <w:tag w:val="goog_rdk_39"/>
        <w:id w:val="-607574019"/>
      </w:sdtPr>
      <w:sdtContent>
        <w:p w14:paraId="00000028" w14:textId="77777777" w:rsidR="003A21E5" w:rsidRDefault="007E2FF0">
          <w:pPr>
            <w:ind w:left="990" w:right="780"/>
            <w:jc w:val="both"/>
            <w:rPr>
              <w:sz w:val="20"/>
              <w:szCs w:val="20"/>
            </w:rPr>
          </w:pPr>
          <w:r>
            <w:rPr>
              <w:sz w:val="20"/>
              <w:szCs w:val="20"/>
            </w:rPr>
            <w:t>The data used in this work</w:t>
          </w:r>
          <w:del w:id="51" w:author="Blanpied, Michael L" w:date="2019-06-29T19:01:00Z">
            <w:r w:rsidDel="001C4CD7">
              <w:rPr>
                <w:sz w:val="20"/>
                <w:szCs w:val="20"/>
              </w:rPr>
              <w:delText xml:space="preserve"> </w:delText>
            </w:r>
          </w:del>
          <w:r>
            <w:rPr>
              <w:sz w:val="20"/>
              <w:szCs w:val="20"/>
            </w:rPr>
            <w:t xml:space="preserve"> is a chunk of </w:t>
          </w:r>
          <w:commentRangeStart w:id="52"/>
          <w:r>
            <w:rPr>
              <w:sz w:val="20"/>
              <w:szCs w:val="20"/>
            </w:rPr>
            <w:t>157.275 seconds of seismic data (ordered in time), which is recorded at 4MHz</w:t>
          </w:r>
          <w:commentRangeEnd w:id="52"/>
          <w:r>
            <w:rPr>
              <w:rStyle w:val="CommentReference"/>
            </w:rPr>
            <w:commentReference w:id="52"/>
          </w:r>
          <w:r>
            <w:rPr>
              <w:sz w:val="20"/>
              <w:szCs w:val="20"/>
            </w:rPr>
            <w:t xml:space="preserve">, hence 629,145,480 data points, and the </w:t>
          </w:r>
          <w:commentRangeStart w:id="53"/>
          <w:r>
            <w:rPr>
              <w:sz w:val="20"/>
              <w:szCs w:val="20"/>
            </w:rPr>
            <w:t>output is time remaining until the following lab earthquake, in seconds</w:t>
          </w:r>
          <w:commentRangeEnd w:id="53"/>
          <w:r>
            <w:rPr>
              <w:rStyle w:val="CommentReference"/>
            </w:rPr>
            <w:commentReference w:id="53"/>
          </w:r>
          <w:r>
            <w:rPr>
              <w:sz w:val="20"/>
              <w:szCs w:val="20"/>
            </w:rPr>
            <w:t>.</w:t>
          </w:r>
        </w:p>
      </w:sdtContent>
    </w:sdt>
    <w:sdt>
      <w:sdtPr>
        <w:tag w:val="goog_rdk_40"/>
        <w:id w:val="1423295941"/>
      </w:sdtPr>
      <w:sdtContent>
        <w:p w14:paraId="00000029" w14:textId="27C2E9A6" w:rsidR="003A21E5" w:rsidRDefault="007E2FF0">
          <w:pPr>
            <w:ind w:left="990" w:right="780"/>
            <w:jc w:val="both"/>
            <w:rPr>
              <w:sz w:val="20"/>
              <w:szCs w:val="20"/>
            </w:rPr>
          </w:pPr>
          <w:r>
            <w:rPr>
              <w:sz w:val="20"/>
              <w:szCs w:val="20"/>
            </w:rPr>
            <w:t>The seismic data is recorded using a piezoceramic sensor, which outputs a voltage upon deformation by incoming seismic waves</w:t>
          </w:r>
          <w:r>
            <w:rPr>
              <w:sz w:val="20"/>
              <w:szCs w:val="20"/>
              <w:shd w:val="clear" w:color="auto" w:fill="D9EAD3"/>
            </w:rPr>
            <w:t xml:space="preserve"> (</w:t>
          </w:r>
          <w:del w:id="54" w:author="Blanpied, Michael L" w:date="2019-06-29T19:02:00Z">
            <w:r w:rsidDel="001C4CD7">
              <w:rPr>
                <w:sz w:val="20"/>
                <w:szCs w:val="20"/>
                <w:shd w:val="clear" w:color="auto" w:fill="D9EAD3"/>
              </w:rPr>
              <w:delText xml:space="preserve">farther </w:delText>
            </w:r>
          </w:del>
          <w:ins w:id="55" w:author="Blanpied, Michael L" w:date="2019-06-29T19:02:00Z">
            <w:r w:rsidR="001C4CD7">
              <w:rPr>
                <w:sz w:val="20"/>
                <w:szCs w:val="20"/>
                <w:shd w:val="clear" w:color="auto" w:fill="D9EAD3"/>
              </w:rPr>
              <w:t xml:space="preserve">henceforth </w:t>
            </w:r>
          </w:ins>
          <w:r>
            <w:rPr>
              <w:sz w:val="20"/>
              <w:szCs w:val="20"/>
              <w:shd w:val="clear" w:color="auto" w:fill="D9EAD3"/>
            </w:rPr>
            <w:t xml:space="preserve">we will use </w:t>
          </w:r>
          <w:del w:id="56" w:author="Blanpied, Michael L" w:date="2019-06-29T19:02:00Z">
            <w:r w:rsidDel="001C4CD7">
              <w:rPr>
                <w:sz w:val="20"/>
                <w:szCs w:val="20"/>
                <w:shd w:val="clear" w:color="auto" w:fill="D9EAD3"/>
              </w:rPr>
              <w:delText xml:space="preserve">short </w:delText>
            </w:r>
          </w:del>
          <w:ins w:id="57" w:author="Blanpied, Michael L" w:date="2019-06-29T19:02:00Z">
            <w:r w:rsidR="001C4CD7">
              <w:rPr>
                <w:sz w:val="20"/>
                <w:szCs w:val="20"/>
                <w:shd w:val="clear" w:color="auto" w:fill="D9EAD3"/>
              </w:rPr>
              <w:t xml:space="preserve">the </w:t>
            </w:r>
          </w:ins>
          <w:r>
            <w:rPr>
              <w:sz w:val="20"/>
              <w:szCs w:val="20"/>
              <w:shd w:val="clear" w:color="auto" w:fill="D9EAD3"/>
            </w:rPr>
            <w:t>term seismic signal or acoustic signal</w:t>
          </w:r>
          <w:proofErr w:type="gramStart"/>
          <w:r>
            <w:rPr>
              <w:sz w:val="20"/>
              <w:szCs w:val="20"/>
              <w:shd w:val="clear" w:color="auto" w:fill="D9EAD3"/>
            </w:rPr>
            <w:t>) .</w:t>
          </w:r>
          <w:proofErr w:type="gramEnd"/>
          <w:r>
            <w:rPr>
              <w:sz w:val="20"/>
              <w:szCs w:val="20"/>
            </w:rPr>
            <w:t xml:space="preserve"> The seismic data </w:t>
          </w:r>
          <w:commentRangeStart w:id="58"/>
          <w:r>
            <w:rPr>
              <w:sz w:val="20"/>
              <w:szCs w:val="20"/>
            </w:rPr>
            <w:t>of the input</w:t>
          </w:r>
          <w:commentRangeEnd w:id="58"/>
          <w:r w:rsidR="001C4CD7">
            <w:rPr>
              <w:rStyle w:val="CommentReference"/>
            </w:rPr>
            <w:commentReference w:id="58"/>
          </w:r>
          <w:r>
            <w:rPr>
              <w:sz w:val="20"/>
              <w:szCs w:val="20"/>
            </w:rPr>
            <w:t xml:space="preserve"> is this recorded voltage, in integers. (Table 1)</w:t>
          </w:r>
        </w:p>
      </w:sdtContent>
    </w:sdt>
    <w:sdt>
      <w:sdtPr>
        <w:tag w:val="goog_rdk_41"/>
        <w:id w:val="2007548703"/>
      </w:sdtPr>
      <w:sdtContent>
        <w:p w14:paraId="0000002A" w14:textId="77777777" w:rsidR="003A21E5" w:rsidRDefault="007E2FF0">
          <w:pPr>
            <w:ind w:left="990" w:right="780"/>
            <w:jc w:val="both"/>
            <w:rPr>
              <w:sz w:val="20"/>
              <w:szCs w:val="20"/>
            </w:rPr>
          </w:pPr>
        </w:p>
      </w:sdtContent>
    </w:sdt>
    <w:tbl>
      <w:tblPr>
        <w:tblStyle w:val="a"/>
        <w:tblW w:w="6945" w:type="dxa"/>
        <w:tblInd w:w="1060" w:type="dxa"/>
        <w:tblBorders>
          <w:top w:val="nil"/>
          <w:left w:val="nil"/>
          <w:bottom w:val="nil"/>
          <w:right w:val="nil"/>
          <w:insideH w:val="nil"/>
          <w:insideV w:val="nil"/>
        </w:tblBorders>
        <w:tblLayout w:type="fixed"/>
        <w:tblLook w:val="0600" w:firstRow="0" w:lastRow="0" w:firstColumn="0" w:lastColumn="0" w:noHBand="1" w:noVBand="1"/>
      </w:tblPr>
      <w:tblGrid>
        <w:gridCol w:w="1710"/>
        <w:gridCol w:w="2505"/>
        <w:gridCol w:w="2730"/>
      </w:tblGrid>
      <w:tr w:rsidR="003A21E5" w14:paraId="430A0360" w14:textId="77777777">
        <w:trPr>
          <w:trHeight w:val="360"/>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2"/>
              <w:id w:val="-669871197"/>
            </w:sdtPr>
            <w:sdtContent>
              <w:p w14:paraId="0000002B"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b/>
                    <w:sz w:val="18"/>
                    <w:szCs w:val="18"/>
                  </w:rPr>
                  <w:t>Index</w:t>
                </w:r>
              </w:p>
            </w:sdtContent>
          </w:sdt>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3"/>
              <w:id w:val="1073090832"/>
            </w:sdtPr>
            <w:sdtContent>
              <w:p w14:paraId="0000002C" w14:textId="77777777" w:rsidR="003A21E5" w:rsidRDefault="007E2FF0">
                <w:pPr>
                  <w:ind w:right="-45"/>
                  <w:jc w:val="both"/>
                  <w:rPr>
                    <w:rFonts w:ascii="Arial" w:eastAsia="Arial" w:hAnsi="Arial" w:cs="Arial"/>
                    <w:sz w:val="18"/>
                    <w:szCs w:val="18"/>
                    <w:shd w:val="clear" w:color="auto" w:fill="D9EAD3"/>
                  </w:rPr>
                </w:pPr>
                <w:r>
                  <w:rPr>
                    <w:rFonts w:ascii="Arial" w:eastAsia="Arial" w:hAnsi="Arial" w:cs="Arial"/>
                    <w:b/>
                    <w:sz w:val="18"/>
                    <w:szCs w:val="18"/>
                    <w:shd w:val="clear" w:color="auto" w:fill="D9EAD3"/>
                  </w:rPr>
                  <w:t>Voltage upon deformation by incoming seismic waves</w:t>
                </w:r>
              </w:p>
            </w:sdtContent>
          </w:sdt>
        </w:tc>
        <w:tc>
          <w:tcPr>
            <w:tcW w:w="27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4"/>
              <w:id w:val="-322128511"/>
            </w:sdtPr>
            <w:sdtContent>
              <w:p w14:paraId="0000002D" w14:textId="77777777" w:rsidR="003A21E5" w:rsidRDefault="007E2FF0">
                <w:pPr>
                  <w:jc w:val="both"/>
                  <w:rPr>
                    <w:rFonts w:ascii="Arial" w:eastAsia="Arial" w:hAnsi="Arial" w:cs="Arial"/>
                    <w:sz w:val="18"/>
                    <w:szCs w:val="18"/>
                    <w:shd w:val="clear" w:color="auto" w:fill="D9EAD3"/>
                  </w:rPr>
                </w:pPr>
                <w:r>
                  <w:rPr>
                    <w:rFonts w:ascii="Arial" w:eastAsia="Arial" w:hAnsi="Arial" w:cs="Arial"/>
                    <w:b/>
                    <w:sz w:val="18"/>
                    <w:szCs w:val="18"/>
                    <w:shd w:val="clear" w:color="auto" w:fill="D9EAD3"/>
                  </w:rPr>
                  <w:t>Time remaining until the following lab earthquak</w:t>
                </w:r>
                <w:r>
                  <w:rPr>
                    <w:sz w:val="20"/>
                    <w:szCs w:val="20"/>
                    <w:shd w:val="clear" w:color="auto" w:fill="D9EAD3"/>
                  </w:rPr>
                  <w:t>e</w:t>
                </w:r>
              </w:p>
            </w:sdtContent>
          </w:sdt>
        </w:tc>
      </w:tr>
      <w:tr w:rsidR="003A21E5" w14:paraId="6997E087" w14:textId="77777777">
        <w:trPr>
          <w:trHeight w:val="380"/>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5"/>
              <w:id w:val="-463502849"/>
            </w:sdtPr>
            <w:sdtContent>
              <w:p w14:paraId="0000002E"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b/>
                    <w:sz w:val="18"/>
                    <w:szCs w:val="18"/>
                  </w:rPr>
                  <w:t>0</w:t>
                </w:r>
              </w:p>
            </w:sdtContent>
          </w:sdt>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6"/>
              <w:id w:val="2024284881"/>
            </w:sdtPr>
            <w:sdtContent>
              <w:p w14:paraId="0000002F"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sz w:val="18"/>
                    <w:szCs w:val="18"/>
                  </w:rPr>
                  <w:t>12</w:t>
                </w:r>
              </w:p>
            </w:sdtContent>
          </w:sdt>
        </w:tc>
        <w:tc>
          <w:tcPr>
            <w:tcW w:w="27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7"/>
              <w:id w:val="147489769"/>
            </w:sdtPr>
            <w:sdtContent>
              <w:commentRangeStart w:id="59" w:displacedByCustomXml="prev"/>
              <w:p w14:paraId="00000030"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sz w:val="18"/>
                    <w:szCs w:val="18"/>
                  </w:rPr>
                  <w:t>1.469099998474121</w:t>
                </w:r>
                <w:commentRangeEnd w:id="59"/>
                <w:r w:rsidR="00D10B0B">
                  <w:rPr>
                    <w:rStyle w:val="CommentReference"/>
                  </w:rPr>
                  <w:commentReference w:id="59"/>
                </w:r>
              </w:p>
            </w:sdtContent>
          </w:sdt>
        </w:tc>
      </w:tr>
      <w:tr w:rsidR="003A21E5" w14:paraId="6D87D35F" w14:textId="77777777">
        <w:trPr>
          <w:trHeight w:val="360"/>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8"/>
              <w:id w:val="85660718"/>
            </w:sdtPr>
            <w:sdtContent>
              <w:p w14:paraId="00000031"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b/>
                    <w:sz w:val="18"/>
                    <w:szCs w:val="18"/>
                  </w:rPr>
                  <w:t>1</w:t>
                </w:r>
              </w:p>
            </w:sdtContent>
          </w:sdt>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9"/>
              <w:id w:val="1717694789"/>
            </w:sdtPr>
            <w:sdtContent>
              <w:p w14:paraId="00000032"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sz w:val="18"/>
                    <w:szCs w:val="18"/>
                  </w:rPr>
                  <w:t>6</w:t>
                </w:r>
              </w:p>
            </w:sdtContent>
          </w:sdt>
        </w:tc>
        <w:tc>
          <w:tcPr>
            <w:tcW w:w="27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0"/>
              <w:id w:val="1588343966"/>
            </w:sdtPr>
            <w:sdtContent>
              <w:p w14:paraId="00000033"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sz w:val="18"/>
                    <w:szCs w:val="18"/>
                  </w:rPr>
                  <w:t>1.469099998474121</w:t>
                </w:r>
              </w:p>
            </w:sdtContent>
          </w:sdt>
        </w:tc>
      </w:tr>
      <w:tr w:rsidR="003A21E5" w14:paraId="0A7D3BBC" w14:textId="77777777">
        <w:trPr>
          <w:trHeight w:val="360"/>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1"/>
              <w:id w:val="495543626"/>
            </w:sdtPr>
            <w:sdtContent>
              <w:p w14:paraId="00000034"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b/>
                    <w:sz w:val="18"/>
                    <w:szCs w:val="18"/>
                  </w:rPr>
                  <w:t>2</w:t>
                </w:r>
              </w:p>
            </w:sdtContent>
          </w:sdt>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2"/>
              <w:id w:val="861857374"/>
            </w:sdtPr>
            <w:sdtContent>
              <w:p w14:paraId="00000035"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sz w:val="18"/>
                    <w:szCs w:val="18"/>
                  </w:rPr>
                  <w:t>8</w:t>
                </w:r>
              </w:p>
            </w:sdtContent>
          </w:sdt>
        </w:tc>
        <w:tc>
          <w:tcPr>
            <w:tcW w:w="27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3"/>
              <w:id w:val="115498220"/>
            </w:sdtPr>
            <w:sdtContent>
              <w:p w14:paraId="00000036"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sz w:val="18"/>
                    <w:szCs w:val="18"/>
                  </w:rPr>
                  <w:t>1.469099998474121</w:t>
                </w:r>
              </w:p>
            </w:sdtContent>
          </w:sdt>
        </w:tc>
      </w:tr>
      <w:tr w:rsidR="003A21E5" w14:paraId="16360044" w14:textId="77777777">
        <w:trPr>
          <w:trHeight w:val="360"/>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4"/>
              <w:id w:val="47349448"/>
            </w:sdtPr>
            <w:sdtContent>
              <w:p w14:paraId="00000037"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b/>
                    <w:sz w:val="18"/>
                    <w:szCs w:val="18"/>
                  </w:rPr>
                  <w:t>3</w:t>
                </w:r>
              </w:p>
            </w:sdtContent>
          </w:sdt>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5"/>
              <w:id w:val="588663742"/>
            </w:sdtPr>
            <w:sdtContent>
              <w:p w14:paraId="00000038"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sz w:val="18"/>
                    <w:szCs w:val="18"/>
                  </w:rPr>
                  <w:t>5</w:t>
                </w:r>
              </w:p>
            </w:sdtContent>
          </w:sdt>
        </w:tc>
        <w:tc>
          <w:tcPr>
            <w:tcW w:w="27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6"/>
              <w:id w:val="454289812"/>
            </w:sdtPr>
            <w:sdtContent>
              <w:p w14:paraId="00000039"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sz w:val="18"/>
                    <w:szCs w:val="18"/>
                  </w:rPr>
                  <w:t>1.469099998474121</w:t>
                </w:r>
              </w:p>
            </w:sdtContent>
          </w:sdt>
        </w:tc>
      </w:tr>
      <w:tr w:rsidR="003A21E5" w14:paraId="2FBFE050" w14:textId="77777777">
        <w:trPr>
          <w:trHeight w:val="360"/>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7"/>
              <w:id w:val="1634292783"/>
            </w:sdtPr>
            <w:sdtContent>
              <w:p w14:paraId="0000003A"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b/>
                    <w:sz w:val="18"/>
                    <w:szCs w:val="18"/>
                  </w:rPr>
                  <w:t>4</w:t>
                </w:r>
              </w:p>
            </w:sdtContent>
          </w:sdt>
        </w:tc>
        <w:tc>
          <w:tcPr>
            <w:tcW w:w="25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8"/>
              <w:id w:val="-491414681"/>
            </w:sdtPr>
            <w:sdtContent>
              <w:p w14:paraId="0000003B"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sz w:val="18"/>
                    <w:szCs w:val="18"/>
                  </w:rPr>
                  <w:t>8</w:t>
                </w:r>
              </w:p>
            </w:sdtContent>
          </w:sdt>
        </w:tc>
        <w:tc>
          <w:tcPr>
            <w:tcW w:w="27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9"/>
              <w:id w:val="606624098"/>
            </w:sdtPr>
            <w:sdtContent>
              <w:p w14:paraId="0000003C" w14:textId="77777777" w:rsidR="003A21E5" w:rsidRDefault="007E2FF0">
                <w:pPr>
                  <w:spacing w:before="180" w:line="276" w:lineRule="auto"/>
                  <w:ind w:right="780"/>
                  <w:jc w:val="center"/>
                  <w:rPr>
                    <w:rFonts w:ascii="Arial" w:eastAsia="Arial" w:hAnsi="Arial" w:cs="Arial"/>
                    <w:sz w:val="18"/>
                    <w:szCs w:val="18"/>
                  </w:rPr>
                </w:pPr>
                <w:r>
                  <w:rPr>
                    <w:rFonts w:ascii="Arial" w:eastAsia="Arial" w:hAnsi="Arial" w:cs="Arial"/>
                    <w:sz w:val="18"/>
                    <w:szCs w:val="18"/>
                  </w:rPr>
                  <w:t>1.469099998474121</w:t>
                </w:r>
              </w:p>
            </w:sdtContent>
          </w:sdt>
        </w:tc>
      </w:tr>
    </w:tbl>
    <w:sdt>
      <w:sdtPr>
        <w:tag w:val="goog_rdk_60"/>
        <w:id w:val="-568734674"/>
      </w:sdtPr>
      <w:sdtContent>
        <w:p w14:paraId="0000003D" w14:textId="77777777" w:rsidR="003A21E5" w:rsidRDefault="007E2FF0">
          <w:pPr>
            <w:ind w:left="990" w:right="780"/>
            <w:jc w:val="both"/>
            <w:rPr>
              <w:sz w:val="20"/>
              <w:szCs w:val="20"/>
            </w:rPr>
          </w:pPr>
        </w:p>
      </w:sdtContent>
    </w:sdt>
    <w:sdt>
      <w:sdtPr>
        <w:tag w:val="goog_rdk_61"/>
        <w:id w:val="1638999308"/>
      </w:sdtPr>
      <w:sdtContent>
        <w:p w14:paraId="0000003E" w14:textId="77777777" w:rsidR="003A21E5" w:rsidRDefault="007E2FF0">
          <w:pPr>
            <w:ind w:left="990" w:right="780"/>
            <w:jc w:val="both"/>
            <w:rPr>
              <w:rFonts w:ascii="Roboto Mono" w:eastAsia="Roboto Mono" w:hAnsi="Roboto Mono" w:cs="Roboto Mono"/>
              <w:color w:val="FFFFFF"/>
              <w:sz w:val="20"/>
              <w:szCs w:val="20"/>
              <w:shd w:val="clear" w:color="auto" w:fill="D9EAD3"/>
            </w:rPr>
          </w:pPr>
          <w:r>
            <w:rPr>
              <w:sz w:val="20"/>
              <w:szCs w:val="20"/>
            </w:rPr>
            <w:t xml:space="preserve">The </w:t>
          </w:r>
          <w:commentRangeStart w:id="60"/>
          <w:r>
            <w:rPr>
              <w:sz w:val="20"/>
              <w:szCs w:val="20"/>
            </w:rPr>
            <w:t>voltage rate</w:t>
          </w:r>
          <w:commentRangeEnd w:id="60"/>
          <w:r w:rsidR="00D10B0B">
            <w:rPr>
              <w:rStyle w:val="CommentReference"/>
            </w:rPr>
            <w:commentReference w:id="60"/>
          </w:r>
          <w:r>
            <w:rPr>
              <w:sz w:val="20"/>
              <w:szCs w:val="20"/>
            </w:rPr>
            <w:t xml:space="preserve"> of acoustic precursors accelerates as failure approaches, suggesting that upcoming laboratory earthquake timing could be predicted </w:t>
          </w:r>
          <w:commentRangeStart w:id="61"/>
          <w:r>
            <w:rPr>
              <w:sz w:val="20"/>
              <w:szCs w:val="20"/>
            </w:rPr>
            <w:t>(Fig.1)</w:t>
          </w:r>
          <w:commentRangeEnd w:id="61"/>
          <w:r w:rsidR="001C4CD7">
            <w:rPr>
              <w:rStyle w:val="CommentReference"/>
            </w:rPr>
            <w:commentReference w:id="61"/>
          </w:r>
          <w:r>
            <w:rPr>
              <w:sz w:val="20"/>
              <w:szCs w:val="20"/>
            </w:rPr>
            <w:t xml:space="preserve">. </w:t>
          </w:r>
          <w:r>
            <w:rPr>
              <w:sz w:val="20"/>
              <w:szCs w:val="20"/>
              <w:shd w:val="clear" w:color="auto" w:fill="D9EAD3"/>
            </w:rPr>
            <w:t xml:space="preserve">In Fig. 1 we used </w:t>
          </w:r>
          <w:commentRangeStart w:id="62"/>
          <w:r>
            <w:rPr>
              <w:sz w:val="20"/>
              <w:szCs w:val="20"/>
              <w:shd w:val="clear" w:color="auto" w:fill="D9EAD3"/>
            </w:rPr>
            <w:t>1% sample of the data</w:t>
          </w:r>
          <w:commentRangeEnd w:id="62"/>
          <w:r w:rsidR="001C4CD7">
            <w:rPr>
              <w:rStyle w:val="CommentReference"/>
            </w:rPr>
            <w:commentReference w:id="62"/>
          </w:r>
          <w:r>
            <w:rPr>
              <w:sz w:val="20"/>
              <w:szCs w:val="20"/>
              <w:shd w:val="clear" w:color="auto" w:fill="D9EAD3"/>
            </w:rPr>
            <w:t xml:space="preserve">. Red line indicates, that quake occurs, when time to failure approaches to 0. Minimum time remaining until the quake in the data </w:t>
          </w:r>
          <w:proofErr w:type="gramStart"/>
          <w:r>
            <w:rPr>
              <w:sz w:val="20"/>
              <w:szCs w:val="20"/>
              <w:shd w:val="clear" w:color="auto" w:fill="D9EAD3"/>
            </w:rPr>
            <w:t>is  -</w:t>
          </w:r>
          <w:proofErr w:type="gramEnd"/>
          <w:r>
            <w:rPr>
              <w:sz w:val="20"/>
              <w:szCs w:val="20"/>
              <w:shd w:val="clear" w:color="auto" w:fill="D9EAD3"/>
            </w:rPr>
            <w:t>5.5150e+03 sec.</w:t>
          </w:r>
        </w:p>
      </w:sdtContent>
    </w:sdt>
    <w:sdt>
      <w:sdtPr>
        <w:tag w:val="goog_rdk_62"/>
        <w:id w:val="-1706935933"/>
      </w:sdtPr>
      <w:sdtContent>
        <w:p w14:paraId="0000003F" w14:textId="77777777" w:rsidR="003A21E5" w:rsidRDefault="007E2FF0">
          <w:pPr>
            <w:ind w:left="990" w:right="780"/>
            <w:jc w:val="both"/>
            <w:rPr>
              <w:sz w:val="20"/>
              <w:szCs w:val="20"/>
              <w:shd w:val="clear" w:color="auto" w:fill="D9EAD3"/>
            </w:rPr>
          </w:pPr>
        </w:p>
      </w:sdtContent>
    </w:sdt>
    <w:sdt>
      <w:sdtPr>
        <w:tag w:val="goog_rdk_63"/>
        <w:id w:val="-1229150207"/>
      </w:sdtPr>
      <w:sdtContent>
        <w:p w14:paraId="00000040" w14:textId="77777777" w:rsidR="003A21E5" w:rsidRDefault="007E2FF0">
          <w:pPr>
            <w:pBdr>
              <w:top w:val="nil"/>
              <w:left w:val="nil"/>
              <w:bottom w:val="nil"/>
              <w:right w:val="nil"/>
              <w:between w:val="nil"/>
            </w:pBdr>
            <w:ind w:left="975" w:right="780"/>
            <w:jc w:val="both"/>
            <w:rPr>
              <w:sz w:val="20"/>
              <w:szCs w:val="20"/>
            </w:rPr>
          </w:pPr>
        </w:p>
      </w:sdtContent>
    </w:sdt>
    <w:sdt>
      <w:sdtPr>
        <w:tag w:val="goog_rdk_64"/>
        <w:id w:val="-1607960561"/>
      </w:sdtPr>
      <w:sdtContent>
        <w:p w14:paraId="00000041" w14:textId="77777777" w:rsidR="003A21E5" w:rsidRDefault="007E2FF0">
          <w:pPr>
            <w:pBdr>
              <w:top w:val="nil"/>
              <w:left w:val="nil"/>
              <w:bottom w:val="nil"/>
              <w:right w:val="nil"/>
              <w:between w:val="nil"/>
            </w:pBdr>
            <w:spacing w:before="2"/>
            <w:ind w:right="780" w:firstLine="900"/>
            <w:jc w:val="center"/>
            <w:rPr>
              <w:sz w:val="20"/>
              <w:szCs w:val="20"/>
            </w:rPr>
          </w:pPr>
          <w:r>
            <w:rPr>
              <w:noProof/>
              <w:sz w:val="20"/>
              <w:szCs w:val="20"/>
            </w:rPr>
            <w:drawing>
              <wp:inline distT="114300" distB="114300" distL="114300" distR="114300" wp14:anchorId="40D88C68" wp14:editId="4E8F5882">
                <wp:extent cx="3527108" cy="234847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527108" cy="2348473"/>
                        </a:xfrm>
                        <a:prstGeom prst="rect">
                          <a:avLst/>
                        </a:prstGeom>
                        <a:ln/>
                      </pic:spPr>
                    </pic:pic>
                  </a:graphicData>
                </a:graphic>
              </wp:inline>
            </w:drawing>
          </w:r>
        </w:p>
      </w:sdtContent>
    </w:sdt>
    <w:sdt>
      <w:sdtPr>
        <w:tag w:val="goog_rdk_65"/>
        <w:id w:val="997930160"/>
      </w:sdtPr>
      <w:sdtContent>
        <w:commentRangeStart w:id="63" w:displacedByCustomXml="prev"/>
        <w:p w14:paraId="00000042" w14:textId="77777777" w:rsidR="003A21E5" w:rsidRDefault="007E2FF0">
          <w:pPr>
            <w:spacing w:before="69"/>
            <w:ind w:left="939" w:right="780"/>
            <w:jc w:val="center"/>
            <w:rPr>
              <w:rFonts w:ascii="Georgia" w:eastAsia="Georgia" w:hAnsi="Georgia" w:cs="Georgia"/>
              <w:b/>
              <w:sz w:val="18"/>
              <w:szCs w:val="18"/>
            </w:rPr>
          </w:pPr>
          <w:r>
            <w:rPr>
              <w:rFonts w:ascii="Georgia" w:eastAsia="Georgia" w:hAnsi="Georgia" w:cs="Georgia"/>
              <w:b/>
              <w:sz w:val="18"/>
              <w:szCs w:val="18"/>
            </w:rPr>
            <w:t>Fig. 1.</w:t>
          </w:r>
          <w:commentRangeEnd w:id="63"/>
          <w:r w:rsidR="00D50139">
            <w:rPr>
              <w:rStyle w:val="CommentReference"/>
            </w:rPr>
            <w:commentReference w:id="63"/>
          </w:r>
        </w:p>
      </w:sdtContent>
    </w:sdt>
    <w:sdt>
      <w:sdtPr>
        <w:tag w:val="goog_rdk_66"/>
        <w:id w:val="-1930505646"/>
      </w:sdtPr>
      <w:sdtContent>
        <w:p w14:paraId="00000043" w14:textId="77777777" w:rsidR="003A21E5" w:rsidRDefault="007E2FF0">
          <w:pPr>
            <w:ind w:right="780"/>
            <w:jc w:val="center"/>
            <w:rPr>
              <w:rFonts w:ascii="Georgia" w:eastAsia="Georgia" w:hAnsi="Georgia" w:cs="Georgia"/>
              <w:sz w:val="18"/>
              <w:szCs w:val="18"/>
            </w:rPr>
          </w:pPr>
        </w:p>
      </w:sdtContent>
    </w:sdt>
    <w:sdt>
      <w:sdtPr>
        <w:tag w:val="goog_rdk_67"/>
        <w:id w:val="-371462262"/>
      </w:sdtPr>
      <w:sdtContent>
        <w:commentRangeStart w:id="64" w:displacedByCustomXml="prev"/>
        <w:p w14:paraId="00000044" w14:textId="77777777" w:rsidR="003A21E5" w:rsidRDefault="007E2FF0">
          <w:pPr>
            <w:pBdr>
              <w:top w:val="nil"/>
              <w:left w:val="nil"/>
              <w:bottom w:val="nil"/>
              <w:right w:val="nil"/>
              <w:between w:val="nil"/>
            </w:pBdr>
            <w:spacing w:line="276" w:lineRule="auto"/>
            <w:ind w:left="990" w:right="780"/>
            <w:jc w:val="both"/>
            <w:rPr>
              <w:sz w:val="20"/>
              <w:szCs w:val="20"/>
              <w:shd w:val="clear" w:color="auto" w:fill="D9EAD3"/>
            </w:rPr>
          </w:pPr>
          <w:r>
            <w:rPr>
              <w:sz w:val="20"/>
              <w:szCs w:val="20"/>
            </w:rPr>
            <w:t>The data has 16 earthquakes. The shortest time to failure is 1.5 seconds for the first earthquake and 7 seconds for the 7th, while the longest is around 16 seconds.</w:t>
          </w:r>
          <w:commentRangeEnd w:id="64"/>
          <w:r w:rsidR="00D50139">
            <w:rPr>
              <w:rStyle w:val="CommentReference"/>
            </w:rPr>
            <w:commentReference w:id="64"/>
          </w:r>
          <w:r>
            <w:rPr>
              <w:sz w:val="20"/>
              <w:szCs w:val="20"/>
            </w:rPr>
            <w:t xml:space="preserve">  We can see that usually acoustic data shows huge fluctuations just before the failure and </w:t>
          </w:r>
          <w:commentRangeStart w:id="65"/>
          <w:r>
            <w:rPr>
              <w:sz w:val="20"/>
              <w:szCs w:val="20"/>
            </w:rPr>
            <w:t>the nature of data is cyclical</w:t>
          </w:r>
          <w:commentRangeEnd w:id="65"/>
          <w:r w:rsidR="00D50139">
            <w:rPr>
              <w:rStyle w:val="CommentReference"/>
            </w:rPr>
            <w:commentReference w:id="65"/>
          </w:r>
          <w:r>
            <w:rPr>
              <w:sz w:val="20"/>
              <w:szCs w:val="20"/>
            </w:rPr>
            <w:t xml:space="preserve">. Another important point: visually failures can be predicted as cases when huge fluctuations in signal are followed by small signal values (Fig.2). </w:t>
          </w:r>
          <w:r>
            <w:rPr>
              <w:sz w:val="20"/>
              <w:szCs w:val="20"/>
              <w:shd w:val="clear" w:color="auto" w:fill="D9EAD3"/>
            </w:rPr>
            <w:t xml:space="preserve">In Fig.2 we used 1% sample of the data, which will show the whole picture of the experiment (all 16 quakes). Each time, </w:t>
          </w:r>
          <w:commentRangeStart w:id="66"/>
          <w:r>
            <w:rPr>
              <w:sz w:val="20"/>
              <w:szCs w:val="20"/>
              <w:shd w:val="clear" w:color="auto" w:fill="D9EAD3"/>
            </w:rPr>
            <w:t>when time to failure close to 0, we have a quake</w:t>
          </w:r>
          <w:commentRangeEnd w:id="66"/>
          <w:r w:rsidR="00D50139">
            <w:rPr>
              <w:rStyle w:val="CommentReference"/>
            </w:rPr>
            <w:commentReference w:id="66"/>
          </w:r>
          <w:r>
            <w:rPr>
              <w:sz w:val="20"/>
              <w:szCs w:val="20"/>
              <w:shd w:val="clear" w:color="auto" w:fill="D9EAD3"/>
            </w:rPr>
            <w:t xml:space="preserve">. </w:t>
          </w:r>
        </w:p>
      </w:sdtContent>
    </w:sdt>
    <w:sdt>
      <w:sdtPr>
        <w:tag w:val="goog_rdk_68"/>
        <w:id w:val="-321741757"/>
      </w:sdtPr>
      <w:sdtContent>
        <w:p w14:paraId="00000045" w14:textId="77777777" w:rsidR="003A21E5" w:rsidRDefault="007E2FF0">
          <w:pPr>
            <w:pBdr>
              <w:top w:val="nil"/>
              <w:left w:val="nil"/>
              <w:bottom w:val="nil"/>
              <w:right w:val="nil"/>
              <w:between w:val="nil"/>
            </w:pBdr>
            <w:spacing w:line="276" w:lineRule="auto"/>
            <w:ind w:left="990" w:right="780"/>
            <w:jc w:val="center"/>
            <w:rPr>
              <w:rFonts w:ascii="Georgia" w:eastAsia="Georgia" w:hAnsi="Georgia" w:cs="Georgia"/>
              <w:sz w:val="18"/>
              <w:szCs w:val="18"/>
            </w:rPr>
          </w:pPr>
          <w:r>
            <w:br w:type="page"/>
          </w:r>
          <w:r>
            <w:rPr>
              <w:rFonts w:ascii="Georgia" w:eastAsia="Georgia" w:hAnsi="Georgia" w:cs="Georgia"/>
              <w:noProof/>
              <w:sz w:val="18"/>
              <w:szCs w:val="18"/>
            </w:rPr>
            <w:lastRenderedPageBreak/>
            <w:drawing>
              <wp:inline distT="114300" distB="114300" distL="114300" distR="114300" wp14:anchorId="6C434E30" wp14:editId="6D1B74E8">
                <wp:extent cx="3903663" cy="2394684"/>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03663" cy="2394684"/>
                        </a:xfrm>
                        <a:prstGeom prst="rect">
                          <a:avLst/>
                        </a:prstGeom>
                        <a:ln/>
                      </pic:spPr>
                    </pic:pic>
                  </a:graphicData>
                </a:graphic>
              </wp:inline>
            </w:drawing>
          </w:r>
        </w:p>
      </w:sdtContent>
    </w:sdt>
    <w:sdt>
      <w:sdtPr>
        <w:tag w:val="goog_rdk_69"/>
        <w:id w:val="173145948"/>
      </w:sdtPr>
      <w:sdtContent>
        <w:commentRangeStart w:id="67" w:displacedByCustomXml="prev"/>
        <w:p w14:paraId="00000046" w14:textId="77777777" w:rsidR="003A21E5" w:rsidRDefault="007E2FF0">
          <w:pPr>
            <w:pBdr>
              <w:top w:val="nil"/>
              <w:left w:val="nil"/>
              <w:bottom w:val="nil"/>
              <w:right w:val="nil"/>
              <w:between w:val="nil"/>
            </w:pBdr>
            <w:spacing w:line="276" w:lineRule="auto"/>
            <w:ind w:left="90" w:right="780"/>
            <w:jc w:val="center"/>
            <w:rPr>
              <w:rFonts w:ascii="Georgia" w:eastAsia="Georgia" w:hAnsi="Georgia" w:cs="Georgia"/>
              <w:b/>
              <w:sz w:val="18"/>
              <w:szCs w:val="18"/>
            </w:rPr>
          </w:pPr>
          <w:r>
            <w:rPr>
              <w:rFonts w:ascii="Georgia" w:eastAsia="Georgia" w:hAnsi="Georgia" w:cs="Georgia"/>
              <w:b/>
              <w:sz w:val="18"/>
              <w:szCs w:val="18"/>
            </w:rPr>
            <w:t>Fig. 2</w:t>
          </w:r>
          <w:commentRangeEnd w:id="67"/>
          <w:r w:rsidR="001E2370">
            <w:rPr>
              <w:rStyle w:val="CommentReference"/>
            </w:rPr>
            <w:commentReference w:id="67"/>
          </w:r>
        </w:p>
      </w:sdtContent>
    </w:sdt>
    <w:sdt>
      <w:sdtPr>
        <w:tag w:val="goog_rdk_70"/>
        <w:id w:val="-512219643"/>
      </w:sdtPr>
      <w:sdtContent>
        <w:p w14:paraId="00000047" w14:textId="77777777" w:rsidR="003A21E5" w:rsidRDefault="007E2FF0">
          <w:pPr>
            <w:pBdr>
              <w:top w:val="nil"/>
              <w:left w:val="nil"/>
              <w:bottom w:val="nil"/>
              <w:right w:val="nil"/>
              <w:between w:val="nil"/>
            </w:pBdr>
            <w:spacing w:line="276" w:lineRule="auto"/>
            <w:ind w:left="90" w:right="780"/>
            <w:jc w:val="center"/>
            <w:rPr>
              <w:rFonts w:ascii="Georgia" w:eastAsia="Georgia" w:hAnsi="Georgia" w:cs="Georgia"/>
              <w:b/>
              <w:sz w:val="18"/>
              <w:szCs w:val="18"/>
            </w:rPr>
            <w:sectPr w:rsidR="003A21E5">
              <w:type w:val="continuous"/>
              <w:pgSz w:w="12240" w:h="15840"/>
              <w:pgMar w:top="1500" w:right="1720" w:bottom="280" w:left="1720" w:header="360" w:footer="360" w:gutter="0"/>
              <w:cols w:space="720"/>
            </w:sectPr>
          </w:pPr>
        </w:p>
      </w:sdtContent>
    </w:sdt>
    <w:sdt>
      <w:sdtPr>
        <w:tag w:val="goog_rdk_71"/>
        <w:id w:val="-654916274"/>
      </w:sdtPr>
      <w:sdtContent>
        <w:p w14:paraId="00000048" w14:textId="77777777" w:rsidR="003A21E5" w:rsidRDefault="007E2FF0">
          <w:pPr>
            <w:pBdr>
              <w:top w:val="nil"/>
              <w:left w:val="nil"/>
              <w:bottom w:val="nil"/>
              <w:right w:val="nil"/>
              <w:between w:val="nil"/>
            </w:pBdr>
            <w:ind w:left="990" w:right="780"/>
            <w:jc w:val="both"/>
            <w:rPr>
              <w:sz w:val="20"/>
              <w:szCs w:val="20"/>
            </w:rPr>
          </w:pPr>
          <w:r>
            <w:rPr>
              <w:sz w:val="20"/>
              <w:szCs w:val="20"/>
            </w:rPr>
            <w:t xml:space="preserve">On zoomed-in-time plot </w:t>
          </w:r>
          <w:r>
            <w:rPr>
              <w:sz w:val="20"/>
              <w:szCs w:val="20"/>
              <w:shd w:val="clear" w:color="auto" w:fill="D9EAD3"/>
            </w:rPr>
            <w:t>(first 1% of the data, not 1% sample that we used in Fig.2)</w:t>
          </w:r>
          <w:r>
            <w:rPr>
              <w:sz w:val="20"/>
              <w:szCs w:val="20"/>
            </w:rPr>
            <w:t xml:space="preserve"> we can see that the large oscillation before the failure is not in the last moment. There are trains of intense oscillations preceding the large one and also some oscillations with smaller peaks after it. (Fig. 3)</w:t>
          </w:r>
        </w:p>
      </w:sdtContent>
    </w:sdt>
    <w:sdt>
      <w:sdtPr>
        <w:tag w:val="goog_rdk_72"/>
        <w:id w:val="-1527330887"/>
      </w:sdtPr>
      <w:sdtContent>
        <w:p w14:paraId="00000049" w14:textId="77777777" w:rsidR="003A21E5" w:rsidRDefault="007E2FF0">
          <w:pPr>
            <w:pBdr>
              <w:top w:val="nil"/>
              <w:left w:val="nil"/>
              <w:bottom w:val="nil"/>
              <w:right w:val="nil"/>
              <w:between w:val="nil"/>
            </w:pBdr>
            <w:ind w:left="990" w:right="780"/>
            <w:rPr>
              <w:sz w:val="20"/>
              <w:szCs w:val="20"/>
            </w:rPr>
          </w:pPr>
        </w:p>
      </w:sdtContent>
    </w:sdt>
    <w:sdt>
      <w:sdtPr>
        <w:tag w:val="goog_rdk_73"/>
        <w:id w:val="1637990454"/>
      </w:sdtPr>
      <w:sdtContent>
        <w:p w14:paraId="0000004A" w14:textId="77777777" w:rsidR="003A21E5" w:rsidRDefault="007E2FF0">
          <w:pPr>
            <w:pBdr>
              <w:top w:val="nil"/>
              <w:left w:val="nil"/>
              <w:bottom w:val="nil"/>
              <w:right w:val="nil"/>
              <w:between w:val="nil"/>
            </w:pBdr>
            <w:ind w:left="990" w:right="780"/>
            <w:jc w:val="center"/>
            <w:rPr>
              <w:rFonts w:ascii="Georgia" w:eastAsia="Georgia" w:hAnsi="Georgia" w:cs="Georgia"/>
              <w:b/>
              <w:sz w:val="20"/>
              <w:szCs w:val="20"/>
            </w:rPr>
          </w:pPr>
          <w:r>
            <w:rPr>
              <w:rFonts w:ascii="Georgia" w:eastAsia="Georgia" w:hAnsi="Georgia" w:cs="Georgia"/>
              <w:b/>
              <w:noProof/>
              <w:sz w:val="20"/>
              <w:szCs w:val="20"/>
            </w:rPr>
            <w:drawing>
              <wp:inline distT="114300" distB="114300" distL="114300" distR="114300" wp14:anchorId="5160D0A8" wp14:editId="0A3197EC">
                <wp:extent cx="3675063" cy="2253871"/>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675063" cy="2253871"/>
                        </a:xfrm>
                        <a:prstGeom prst="rect">
                          <a:avLst/>
                        </a:prstGeom>
                        <a:ln/>
                      </pic:spPr>
                    </pic:pic>
                  </a:graphicData>
                </a:graphic>
              </wp:inline>
            </w:drawing>
          </w:r>
        </w:p>
      </w:sdtContent>
    </w:sdt>
    <w:sdt>
      <w:sdtPr>
        <w:tag w:val="goog_rdk_74"/>
        <w:id w:val="776757649"/>
      </w:sdtPr>
      <w:sdtContent>
        <w:commentRangeStart w:id="68" w:displacedByCustomXml="prev"/>
        <w:p w14:paraId="0000004B" w14:textId="77777777" w:rsidR="003A21E5" w:rsidRDefault="007E2FF0">
          <w:pPr>
            <w:pBdr>
              <w:top w:val="nil"/>
              <w:left w:val="nil"/>
              <w:bottom w:val="nil"/>
              <w:right w:val="nil"/>
              <w:between w:val="nil"/>
            </w:pBdr>
            <w:ind w:right="780"/>
            <w:jc w:val="center"/>
            <w:rPr>
              <w:rFonts w:ascii="Georgia" w:eastAsia="Georgia" w:hAnsi="Georgia" w:cs="Georgia"/>
              <w:b/>
              <w:sz w:val="20"/>
              <w:szCs w:val="20"/>
            </w:rPr>
          </w:pPr>
          <w:r>
            <w:rPr>
              <w:rFonts w:ascii="Georgia" w:eastAsia="Georgia" w:hAnsi="Georgia" w:cs="Georgia"/>
              <w:b/>
              <w:sz w:val="18"/>
              <w:szCs w:val="18"/>
            </w:rPr>
            <w:t>Fig. 3</w:t>
          </w:r>
          <w:commentRangeEnd w:id="68"/>
          <w:r w:rsidR="001E2370">
            <w:rPr>
              <w:rStyle w:val="CommentReference"/>
            </w:rPr>
            <w:commentReference w:id="68"/>
          </w:r>
        </w:p>
      </w:sdtContent>
    </w:sdt>
    <w:sdt>
      <w:sdtPr>
        <w:tag w:val="goog_rdk_75"/>
        <w:id w:val="1167978455"/>
      </w:sdtPr>
      <w:sdtContent>
        <w:p w14:paraId="0000004C" w14:textId="77777777" w:rsidR="003A21E5" w:rsidRDefault="007E2FF0">
          <w:pPr>
            <w:pBdr>
              <w:top w:val="nil"/>
              <w:left w:val="nil"/>
              <w:bottom w:val="nil"/>
              <w:right w:val="nil"/>
              <w:between w:val="nil"/>
            </w:pBdr>
            <w:ind w:right="780"/>
            <w:rPr>
              <w:rFonts w:ascii="Georgia" w:eastAsia="Georgia" w:hAnsi="Georgia" w:cs="Georgia"/>
              <w:b/>
              <w:color w:val="000000"/>
              <w:sz w:val="20"/>
              <w:szCs w:val="20"/>
            </w:rPr>
          </w:pPr>
        </w:p>
      </w:sdtContent>
    </w:sdt>
    <w:sdt>
      <w:sdtPr>
        <w:tag w:val="goog_rdk_76"/>
        <w:id w:val="1857159352"/>
      </w:sdtPr>
      <w:sdtContent>
        <w:p w14:paraId="0000004D" w14:textId="77777777" w:rsidR="003A21E5" w:rsidRDefault="007E2FF0">
          <w:pPr>
            <w:pBdr>
              <w:top w:val="nil"/>
              <w:left w:val="nil"/>
              <w:bottom w:val="nil"/>
              <w:right w:val="nil"/>
              <w:between w:val="nil"/>
            </w:pBdr>
            <w:ind w:left="990" w:right="780"/>
            <w:rPr>
              <w:sz w:val="20"/>
              <w:szCs w:val="20"/>
            </w:rPr>
          </w:pPr>
        </w:p>
      </w:sdtContent>
    </w:sdt>
    <w:sdt>
      <w:sdtPr>
        <w:tag w:val="goog_rdk_77"/>
        <w:id w:val="-786422895"/>
      </w:sdtPr>
      <w:sdtContent>
        <w:p w14:paraId="0000004E" w14:textId="77777777" w:rsidR="003A21E5" w:rsidRDefault="007E2FF0">
          <w:pPr>
            <w:pBdr>
              <w:top w:val="nil"/>
              <w:left w:val="nil"/>
              <w:bottom w:val="nil"/>
              <w:right w:val="nil"/>
              <w:between w:val="nil"/>
            </w:pBdr>
            <w:ind w:left="990" w:right="780"/>
            <w:jc w:val="both"/>
            <w:rPr>
              <w:rFonts w:ascii="Arial" w:eastAsia="Arial" w:hAnsi="Arial" w:cs="Arial"/>
              <w:b/>
              <w:sz w:val="21"/>
              <w:szCs w:val="21"/>
              <w:shd w:val="clear" w:color="auto" w:fill="D9EAD3"/>
            </w:rPr>
          </w:pPr>
          <w:r>
            <w:rPr>
              <w:sz w:val="20"/>
              <w:szCs w:val="20"/>
              <w:shd w:val="clear" w:color="auto" w:fill="D9EAD3"/>
            </w:rPr>
            <w:t>We found that more than 90% of high acoustic values (absolute value greater than 1000) are around 0.31 seconds before an earthquake</w:t>
          </w:r>
          <w:r>
            <w:rPr>
              <w:rFonts w:ascii="Arial" w:eastAsia="Arial" w:hAnsi="Arial" w:cs="Arial"/>
              <w:b/>
              <w:sz w:val="21"/>
              <w:szCs w:val="21"/>
              <w:shd w:val="clear" w:color="auto" w:fill="D9EAD3"/>
            </w:rPr>
            <w:t>!</w:t>
          </w:r>
        </w:p>
      </w:sdtContent>
    </w:sdt>
    <w:sdt>
      <w:sdtPr>
        <w:tag w:val="goog_rdk_78"/>
        <w:id w:val="-923958990"/>
      </w:sdtPr>
      <w:sdtContent>
        <w:p w14:paraId="0000004F" w14:textId="77777777" w:rsidR="003A21E5" w:rsidRDefault="007E2FF0">
          <w:pPr>
            <w:pBdr>
              <w:top w:val="nil"/>
              <w:left w:val="nil"/>
              <w:bottom w:val="nil"/>
              <w:right w:val="nil"/>
              <w:between w:val="nil"/>
            </w:pBdr>
            <w:ind w:left="990" w:right="780"/>
            <w:jc w:val="center"/>
            <w:rPr>
              <w:rFonts w:ascii="Arial" w:eastAsia="Arial" w:hAnsi="Arial" w:cs="Arial"/>
              <w:b/>
              <w:sz w:val="21"/>
              <w:szCs w:val="21"/>
              <w:highlight w:val="white"/>
            </w:rPr>
          </w:pPr>
          <w:r>
            <w:rPr>
              <w:rFonts w:ascii="Arial" w:eastAsia="Arial" w:hAnsi="Arial" w:cs="Arial"/>
              <w:b/>
              <w:noProof/>
              <w:sz w:val="21"/>
              <w:szCs w:val="21"/>
              <w:highlight w:val="white"/>
            </w:rPr>
            <w:drawing>
              <wp:inline distT="114300" distB="114300" distL="114300" distR="114300" wp14:anchorId="2B9DF8E0" wp14:editId="66616F6E">
                <wp:extent cx="2997518" cy="167972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97518" cy="1679723"/>
                        </a:xfrm>
                        <a:prstGeom prst="rect">
                          <a:avLst/>
                        </a:prstGeom>
                        <a:ln/>
                      </pic:spPr>
                    </pic:pic>
                  </a:graphicData>
                </a:graphic>
              </wp:inline>
            </w:drawing>
          </w:r>
        </w:p>
      </w:sdtContent>
    </w:sdt>
    <w:sdt>
      <w:sdtPr>
        <w:tag w:val="goog_rdk_79"/>
        <w:id w:val="-1352716353"/>
      </w:sdtPr>
      <w:sdtContent>
        <w:commentRangeStart w:id="69" w:displacedByCustomXml="prev"/>
        <w:p w14:paraId="00000050" w14:textId="77777777" w:rsidR="003A21E5" w:rsidRDefault="007E2FF0">
          <w:pPr>
            <w:pBdr>
              <w:top w:val="nil"/>
              <w:left w:val="nil"/>
              <w:bottom w:val="nil"/>
              <w:right w:val="nil"/>
              <w:between w:val="nil"/>
            </w:pBdr>
            <w:ind w:right="780"/>
            <w:jc w:val="center"/>
            <w:rPr>
              <w:rFonts w:ascii="Georgia" w:eastAsia="Georgia" w:hAnsi="Georgia" w:cs="Georgia"/>
              <w:b/>
              <w:sz w:val="18"/>
              <w:szCs w:val="18"/>
            </w:rPr>
          </w:pPr>
          <w:r>
            <w:rPr>
              <w:rFonts w:ascii="Georgia" w:eastAsia="Georgia" w:hAnsi="Georgia" w:cs="Georgia"/>
              <w:b/>
              <w:sz w:val="18"/>
              <w:szCs w:val="18"/>
            </w:rPr>
            <w:t>Fig. 4</w:t>
          </w:r>
          <w:commentRangeEnd w:id="69"/>
          <w:r>
            <w:rPr>
              <w:rStyle w:val="CommentReference"/>
            </w:rPr>
            <w:commentReference w:id="69"/>
          </w:r>
        </w:p>
      </w:sdtContent>
    </w:sdt>
    <w:sdt>
      <w:sdtPr>
        <w:tag w:val="goog_rdk_80"/>
        <w:id w:val="-179428502"/>
      </w:sdtPr>
      <w:sdtContent>
        <w:p w14:paraId="00000051" w14:textId="77777777" w:rsidR="003A21E5" w:rsidRDefault="007E2FF0">
          <w:pPr>
            <w:pBdr>
              <w:top w:val="nil"/>
              <w:left w:val="nil"/>
              <w:bottom w:val="nil"/>
              <w:right w:val="nil"/>
              <w:between w:val="nil"/>
            </w:pBdr>
            <w:ind w:right="780"/>
            <w:jc w:val="center"/>
            <w:rPr>
              <w:rFonts w:ascii="Georgia" w:eastAsia="Georgia" w:hAnsi="Georgia" w:cs="Georgia"/>
              <w:b/>
              <w:sz w:val="18"/>
              <w:szCs w:val="18"/>
            </w:rPr>
          </w:pPr>
        </w:p>
      </w:sdtContent>
    </w:sdt>
    <w:sdt>
      <w:sdtPr>
        <w:tag w:val="goog_rdk_81"/>
        <w:id w:val="-627392237"/>
      </w:sdtPr>
      <w:sdtContent>
        <w:p w14:paraId="00000052" w14:textId="77777777" w:rsidR="003A21E5" w:rsidRDefault="007E2FF0">
          <w:pPr>
            <w:pBdr>
              <w:top w:val="nil"/>
              <w:left w:val="nil"/>
              <w:bottom w:val="nil"/>
              <w:right w:val="nil"/>
              <w:between w:val="nil"/>
            </w:pBdr>
            <w:ind w:left="990" w:right="780"/>
            <w:rPr>
              <w:sz w:val="20"/>
              <w:szCs w:val="20"/>
            </w:rPr>
          </w:pPr>
        </w:p>
      </w:sdtContent>
    </w:sdt>
    <w:sdt>
      <w:sdtPr>
        <w:tag w:val="goog_rdk_82"/>
        <w:id w:val="1490751191"/>
      </w:sdtPr>
      <w:sdtContent>
        <w:p w14:paraId="00000053" w14:textId="77777777" w:rsidR="003A21E5" w:rsidRDefault="007E2FF0">
          <w:pPr>
            <w:pBdr>
              <w:top w:val="nil"/>
              <w:left w:val="nil"/>
              <w:bottom w:val="nil"/>
              <w:right w:val="nil"/>
              <w:between w:val="nil"/>
            </w:pBdr>
            <w:ind w:left="990" w:right="780"/>
            <w:rPr>
              <w:rFonts w:ascii="Georgia" w:eastAsia="Georgia" w:hAnsi="Georgia" w:cs="Georgia"/>
              <w:b/>
              <w:color w:val="000000"/>
              <w:sz w:val="17"/>
              <w:szCs w:val="17"/>
            </w:rPr>
          </w:pPr>
          <w:r>
            <w:rPr>
              <w:sz w:val="20"/>
              <w:szCs w:val="20"/>
            </w:rPr>
            <w:t xml:space="preserve">Acoustic data distribution has a very high peak and we see outliers in both </w:t>
          </w:r>
          <w:r>
            <w:rPr>
              <w:sz w:val="20"/>
              <w:szCs w:val="20"/>
            </w:rPr>
            <w:lastRenderedPageBreak/>
            <w:t xml:space="preserve">directions (Fig. 5). </w:t>
          </w:r>
        </w:p>
      </w:sdtContent>
    </w:sdt>
    <w:sdt>
      <w:sdtPr>
        <w:tag w:val="goog_rdk_83"/>
        <w:id w:val="-1649273245"/>
      </w:sdtPr>
      <w:sdtContent>
        <w:p w14:paraId="00000054" w14:textId="77777777" w:rsidR="003A21E5" w:rsidRDefault="007E2FF0">
          <w:pPr>
            <w:pBdr>
              <w:top w:val="nil"/>
              <w:left w:val="nil"/>
              <w:bottom w:val="nil"/>
              <w:right w:val="nil"/>
              <w:between w:val="nil"/>
            </w:pBdr>
            <w:ind w:left="990" w:right="780"/>
            <w:jc w:val="center"/>
            <w:rPr>
              <w:rFonts w:ascii="Georgia" w:eastAsia="Georgia" w:hAnsi="Georgia" w:cs="Georgia"/>
              <w:b/>
              <w:color w:val="000000"/>
              <w:sz w:val="19"/>
              <w:szCs w:val="19"/>
            </w:rPr>
          </w:pPr>
          <w:r>
            <w:rPr>
              <w:rFonts w:ascii="Georgia" w:eastAsia="Georgia" w:hAnsi="Georgia" w:cs="Georgia"/>
              <w:noProof/>
              <w:sz w:val="20"/>
              <w:szCs w:val="20"/>
            </w:rPr>
            <w:drawing>
              <wp:inline distT="114300" distB="114300" distL="114300" distR="114300" wp14:anchorId="42FCC8CB" wp14:editId="76AFFAEB">
                <wp:extent cx="3608055" cy="1966913"/>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608055" cy="1966913"/>
                        </a:xfrm>
                        <a:prstGeom prst="rect">
                          <a:avLst/>
                        </a:prstGeom>
                        <a:ln/>
                      </pic:spPr>
                    </pic:pic>
                  </a:graphicData>
                </a:graphic>
              </wp:inline>
            </w:drawing>
          </w:r>
        </w:p>
      </w:sdtContent>
    </w:sdt>
    <w:sdt>
      <w:sdtPr>
        <w:tag w:val="goog_rdk_84"/>
        <w:id w:val="612167806"/>
      </w:sdtPr>
      <w:sdtContent>
        <w:p w14:paraId="00000055" w14:textId="77777777" w:rsidR="003A21E5" w:rsidRDefault="007E2FF0">
          <w:pPr>
            <w:spacing w:before="57"/>
            <w:ind w:left="993" w:right="780"/>
            <w:jc w:val="center"/>
            <w:rPr>
              <w:sz w:val="18"/>
              <w:szCs w:val="18"/>
            </w:rPr>
          </w:pPr>
          <w:r>
            <w:rPr>
              <w:rFonts w:ascii="Georgia" w:eastAsia="Georgia" w:hAnsi="Georgia" w:cs="Georgia"/>
              <w:b/>
              <w:sz w:val="18"/>
              <w:szCs w:val="18"/>
            </w:rPr>
            <w:t xml:space="preserve">Fig. 5. </w:t>
          </w:r>
          <w:r>
            <w:rPr>
              <w:sz w:val="18"/>
              <w:szCs w:val="18"/>
            </w:rPr>
            <w:t>Distribution of Seismic Signal Measurements by LANL</w:t>
          </w:r>
        </w:p>
      </w:sdtContent>
    </w:sdt>
    <w:sdt>
      <w:sdtPr>
        <w:tag w:val="goog_rdk_85"/>
        <w:id w:val="-2098697701"/>
      </w:sdtPr>
      <w:sdtContent>
        <w:p w14:paraId="00000056" w14:textId="77777777" w:rsidR="003A21E5" w:rsidRDefault="007E2FF0">
          <w:pPr>
            <w:pBdr>
              <w:top w:val="nil"/>
              <w:left w:val="nil"/>
              <w:bottom w:val="nil"/>
              <w:right w:val="nil"/>
              <w:between w:val="nil"/>
            </w:pBdr>
            <w:ind w:left="990" w:right="780"/>
            <w:rPr>
              <w:sz w:val="18"/>
              <w:szCs w:val="18"/>
            </w:rPr>
          </w:pPr>
        </w:p>
      </w:sdtContent>
    </w:sdt>
    <w:sdt>
      <w:sdtPr>
        <w:tag w:val="goog_rdk_86"/>
        <w:id w:val="-320818137"/>
      </w:sdtPr>
      <w:sdtContent>
        <w:p w14:paraId="00000057" w14:textId="77777777" w:rsidR="003A21E5" w:rsidRDefault="007E2FF0">
          <w:pPr>
            <w:pBdr>
              <w:top w:val="nil"/>
              <w:left w:val="nil"/>
              <w:bottom w:val="nil"/>
              <w:right w:val="nil"/>
              <w:between w:val="nil"/>
            </w:pBdr>
            <w:ind w:left="990" w:right="780"/>
            <w:jc w:val="both"/>
            <w:rPr>
              <w:sz w:val="18"/>
              <w:szCs w:val="18"/>
              <w:shd w:val="clear" w:color="auto" w:fill="D9EAD3"/>
            </w:rPr>
          </w:pPr>
          <w:r>
            <w:rPr>
              <w:sz w:val="20"/>
              <w:szCs w:val="20"/>
            </w:rPr>
            <w:t>Distribution of time to failure seems to be right skewed (Fig.6).</w:t>
          </w:r>
          <w:r>
            <w:rPr>
              <w:sz w:val="20"/>
              <w:szCs w:val="20"/>
              <w:shd w:val="clear" w:color="auto" w:fill="D9EAD3"/>
            </w:rPr>
            <w:t xml:space="preserve"> It should be normalized. We compared log and square root transformations visually (Fig. 7 and Fig. 8). The distribution of the time after square root transformation is still </w:t>
          </w:r>
          <w:commentRangeStart w:id="70"/>
          <w:r>
            <w:rPr>
              <w:sz w:val="20"/>
              <w:szCs w:val="20"/>
              <w:shd w:val="clear" w:color="auto" w:fill="D9EAD3"/>
            </w:rPr>
            <w:t>not ideally normal</w:t>
          </w:r>
          <w:commentRangeEnd w:id="70"/>
          <w:r w:rsidR="00D10B0B">
            <w:rPr>
              <w:rStyle w:val="CommentReference"/>
            </w:rPr>
            <w:commentReference w:id="70"/>
          </w:r>
          <w:r>
            <w:rPr>
              <w:sz w:val="20"/>
              <w:szCs w:val="20"/>
              <w:shd w:val="clear" w:color="auto" w:fill="D9EAD3"/>
            </w:rPr>
            <w:t xml:space="preserve">, but looks much better than the distribution of the time after log transformation. Log transformed time distribution looks more left skewed than normal. (Fig 8) </w:t>
          </w:r>
        </w:p>
      </w:sdtContent>
    </w:sdt>
    <w:sdt>
      <w:sdtPr>
        <w:tag w:val="goog_rdk_87"/>
        <w:id w:val="-1558768322"/>
      </w:sdtPr>
      <w:sdtContent>
        <w:p w14:paraId="00000058" w14:textId="77777777" w:rsidR="003A21E5" w:rsidRDefault="007E2FF0">
          <w:pPr>
            <w:pBdr>
              <w:top w:val="nil"/>
              <w:left w:val="nil"/>
              <w:bottom w:val="nil"/>
              <w:right w:val="nil"/>
              <w:between w:val="nil"/>
            </w:pBdr>
            <w:ind w:left="990" w:right="780"/>
            <w:jc w:val="center"/>
            <w:rPr>
              <w:sz w:val="20"/>
              <w:szCs w:val="20"/>
            </w:rPr>
          </w:pPr>
          <w:r>
            <w:rPr>
              <w:noProof/>
              <w:sz w:val="20"/>
              <w:szCs w:val="20"/>
            </w:rPr>
            <w:drawing>
              <wp:inline distT="114300" distB="114300" distL="114300" distR="114300" wp14:anchorId="583A0E25" wp14:editId="463D762F">
                <wp:extent cx="3887153" cy="204192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887153" cy="2041926"/>
                        </a:xfrm>
                        <a:prstGeom prst="rect">
                          <a:avLst/>
                        </a:prstGeom>
                        <a:ln/>
                      </pic:spPr>
                    </pic:pic>
                  </a:graphicData>
                </a:graphic>
              </wp:inline>
            </w:drawing>
          </w:r>
        </w:p>
      </w:sdtContent>
    </w:sdt>
    <w:sdt>
      <w:sdtPr>
        <w:tag w:val="goog_rdk_88"/>
        <w:id w:val="767812299"/>
      </w:sdtPr>
      <w:sdtContent>
        <w:p w14:paraId="00000059" w14:textId="77777777" w:rsidR="003A21E5" w:rsidRDefault="007E2FF0">
          <w:pPr>
            <w:pBdr>
              <w:top w:val="nil"/>
              <w:left w:val="nil"/>
              <w:bottom w:val="nil"/>
              <w:right w:val="nil"/>
              <w:between w:val="nil"/>
            </w:pBdr>
            <w:ind w:right="780"/>
            <w:jc w:val="center"/>
            <w:rPr>
              <w:b/>
              <w:sz w:val="20"/>
              <w:szCs w:val="20"/>
            </w:rPr>
          </w:pPr>
          <w:r>
            <w:rPr>
              <w:b/>
              <w:sz w:val="20"/>
              <w:szCs w:val="20"/>
            </w:rPr>
            <w:t>Fig. 6</w:t>
          </w:r>
        </w:p>
      </w:sdtContent>
    </w:sdt>
    <w:sdt>
      <w:sdtPr>
        <w:tag w:val="goog_rdk_89"/>
        <w:id w:val="47271216"/>
      </w:sdtPr>
      <w:sdtContent>
        <w:p w14:paraId="0000005A" w14:textId="77777777" w:rsidR="003A21E5" w:rsidRDefault="007E2FF0">
          <w:pPr>
            <w:pBdr>
              <w:top w:val="nil"/>
              <w:left w:val="nil"/>
              <w:bottom w:val="nil"/>
              <w:right w:val="nil"/>
              <w:between w:val="nil"/>
            </w:pBdr>
            <w:ind w:right="780"/>
            <w:rPr>
              <w:rFonts w:ascii="Georgia" w:eastAsia="Georgia" w:hAnsi="Georgia" w:cs="Georgia"/>
              <w:b/>
              <w:sz w:val="18"/>
              <w:szCs w:val="18"/>
            </w:rPr>
          </w:pPr>
          <w:r>
            <w:rPr>
              <w:rFonts w:ascii="Georgia" w:eastAsia="Georgia" w:hAnsi="Georgia" w:cs="Georgia"/>
              <w:b/>
              <w:sz w:val="18"/>
              <w:szCs w:val="18"/>
            </w:rPr>
            <w:t xml:space="preserve">                                      Fig. 7</w:t>
          </w:r>
          <w:r>
            <w:rPr>
              <w:rFonts w:ascii="Georgia" w:eastAsia="Georgia" w:hAnsi="Georgia" w:cs="Georgia"/>
              <w:sz w:val="18"/>
              <w:szCs w:val="18"/>
            </w:rPr>
            <w:t xml:space="preserve">                                                                                                           </w:t>
          </w:r>
          <w:r>
            <w:rPr>
              <w:rFonts w:ascii="Georgia" w:eastAsia="Georgia" w:hAnsi="Georgia" w:cs="Georgia"/>
              <w:b/>
              <w:sz w:val="18"/>
              <w:szCs w:val="18"/>
            </w:rPr>
            <w:t>Fig. 8</w:t>
          </w:r>
          <w:r>
            <w:rPr>
              <w:noProof/>
            </w:rPr>
            <w:drawing>
              <wp:anchor distT="114300" distB="114300" distL="114300" distR="114300" simplePos="0" relativeHeight="251658240" behindDoc="0" locked="0" layoutInCell="1" hidden="0" allowOverlap="1" wp14:anchorId="3EEBD39F" wp14:editId="78225FD6">
                <wp:simplePos x="0" y="0"/>
                <wp:positionH relativeFrom="column">
                  <wp:posOffset>3284220</wp:posOffset>
                </wp:positionH>
                <wp:positionV relativeFrom="paragraph">
                  <wp:posOffset>228600</wp:posOffset>
                </wp:positionV>
                <wp:extent cx="2352675" cy="1250373"/>
                <wp:effectExtent l="0" t="0" r="0" b="0"/>
                <wp:wrapTopAndBottom distT="114300" distB="1143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352675" cy="125037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9C39638" wp14:editId="3F66B763">
                <wp:simplePos x="0" y="0"/>
                <wp:positionH relativeFrom="column">
                  <wp:posOffset>144780</wp:posOffset>
                </wp:positionH>
                <wp:positionV relativeFrom="paragraph">
                  <wp:posOffset>224790</wp:posOffset>
                </wp:positionV>
                <wp:extent cx="2357209" cy="1245870"/>
                <wp:effectExtent l="0" t="0" r="0" b="0"/>
                <wp:wrapTopAndBottom distT="114300" distB="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357209" cy="1245870"/>
                        </a:xfrm>
                        <a:prstGeom prst="rect">
                          <a:avLst/>
                        </a:prstGeom>
                        <a:ln/>
                      </pic:spPr>
                    </pic:pic>
                  </a:graphicData>
                </a:graphic>
              </wp:anchor>
            </w:drawing>
          </w:r>
        </w:p>
      </w:sdtContent>
    </w:sdt>
    <w:sdt>
      <w:sdtPr>
        <w:tag w:val="goog_rdk_90"/>
        <w:id w:val="-2133863804"/>
      </w:sdtPr>
      <w:sdtContent>
        <w:p w14:paraId="0000005B" w14:textId="77777777" w:rsidR="003A21E5" w:rsidRDefault="007E2FF0">
          <w:pPr>
            <w:pBdr>
              <w:top w:val="nil"/>
              <w:left w:val="nil"/>
              <w:bottom w:val="nil"/>
              <w:right w:val="nil"/>
              <w:between w:val="nil"/>
            </w:pBdr>
            <w:ind w:right="780"/>
            <w:jc w:val="center"/>
            <w:rPr>
              <w:rFonts w:ascii="Georgia" w:eastAsia="Georgia" w:hAnsi="Georgia" w:cs="Georgia"/>
              <w:b/>
              <w:sz w:val="18"/>
              <w:szCs w:val="18"/>
            </w:rPr>
          </w:pPr>
        </w:p>
      </w:sdtContent>
    </w:sdt>
    <w:sdt>
      <w:sdtPr>
        <w:tag w:val="goog_rdk_91"/>
        <w:id w:val="1899933809"/>
      </w:sdtPr>
      <w:sdtContent>
        <w:p w14:paraId="0000005C" w14:textId="77777777" w:rsidR="003A21E5" w:rsidRDefault="007E2FF0">
          <w:pPr>
            <w:pBdr>
              <w:top w:val="nil"/>
              <w:left w:val="nil"/>
              <w:bottom w:val="nil"/>
              <w:right w:val="nil"/>
              <w:between w:val="nil"/>
            </w:pBdr>
            <w:ind w:right="780"/>
            <w:jc w:val="center"/>
            <w:rPr>
              <w:rFonts w:ascii="Georgia" w:eastAsia="Georgia" w:hAnsi="Georgia" w:cs="Georgia"/>
              <w:sz w:val="18"/>
              <w:szCs w:val="18"/>
            </w:rPr>
          </w:pPr>
        </w:p>
      </w:sdtContent>
    </w:sdt>
    <w:sdt>
      <w:sdtPr>
        <w:tag w:val="goog_rdk_92"/>
        <w:id w:val="1329635234"/>
      </w:sdtPr>
      <w:sdtContent>
        <w:p w14:paraId="0000005D" w14:textId="77777777" w:rsidR="003A21E5" w:rsidRDefault="007E2FF0">
          <w:pPr>
            <w:pStyle w:val="Heading1"/>
            <w:numPr>
              <w:ilvl w:val="0"/>
              <w:numId w:val="2"/>
            </w:numPr>
            <w:tabs>
              <w:tab w:val="left" w:pos="1378"/>
              <w:tab w:val="left" w:pos="1379"/>
            </w:tabs>
            <w:spacing w:before="1"/>
            <w:ind w:right="780"/>
          </w:pPr>
          <w:r>
            <w:t>METHODS AND EXPERIMENTS</w:t>
          </w:r>
        </w:p>
      </w:sdtContent>
    </w:sdt>
    <w:sdt>
      <w:sdtPr>
        <w:tag w:val="goog_rdk_93"/>
        <w:id w:val="1935315571"/>
      </w:sdtPr>
      <w:sdtContent>
        <w:p w14:paraId="0000005E" w14:textId="77777777" w:rsidR="003A21E5" w:rsidRDefault="007E2FF0">
          <w:pPr>
            <w:pBdr>
              <w:top w:val="nil"/>
              <w:left w:val="nil"/>
              <w:bottom w:val="nil"/>
              <w:right w:val="nil"/>
              <w:between w:val="nil"/>
            </w:pBdr>
            <w:spacing w:before="5"/>
            <w:ind w:right="780"/>
            <w:rPr>
              <w:rFonts w:ascii="Georgia" w:eastAsia="Georgia" w:hAnsi="Georgia" w:cs="Georgia"/>
              <w:b/>
              <w:color w:val="000000"/>
              <w:sz w:val="26"/>
              <w:szCs w:val="26"/>
            </w:rPr>
          </w:pPr>
        </w:p>
      </w:sdtContent>
    </w:sdt>
    <w:sdt>
      <w:sdtPr>
        <w:tag w:val="goog_rdk_94"/>
        <w:id w:val="-1431421026"/>
      </w:sdtPr>
      <w:sdtContent>
        <w:p w14:paraId="0000005F" w14:textId="6C63A622" w:rsidR="003A21E5" w:rsidRDefault="007E2FF0">
          <w:pPr>
            <w:shd w:val="clear" w:color="auto" w:fill="FFFFFF"/>
            <w:ind w:left="975" w:right="780"/>
            <w:jc w:val="both"/>
            <w:rPr>
              <w:sz w:val="20"/>
              <w:szCs w:val="20"/>
              <w:shd w:val="clear" w:color="auto" w:fill="D9EAD3"/>
            </w:rPr>
          </w:pPr>
          <w:r>
            <w:rPr>
              <w:sz w:val="20"/>
              <w:szCs w:val="20"/>
              <w:shd w:val="clear" w:color="auto" w:fill="D9EAD3"/>
            </w:rPr>
            <w:t xml:space="preserve">LANL, working with quasi periodic seismic signals, achieved </w:t>
          </w:r>
          <w:commentRangeStart w:id="71"/>
          <w:r>
            <w:rPr>
              <w:sz w:val="20"/>
              <w:szCs w:val="20"/>
              <w:shd w:val="clear" w:color="auto" w:fill="D9EAD3"/>
            </w:rPr>
            <w:t>0.89 coefficient of determination</w:t>
          </w:r>
          <w:commentRangeEnd w:id="71"/>
          <w:r w:rsidR="00D10B0B">
            <w:rPr>
              <w:rStyle w:val="CommentReference"/>
            </w:rPr>
            <w:commentReference w:id="71"/>
          </w:r>
          <w:r>
            <w:rPr>
              <w:sz w:val="20"/>
              <w:szCs w:val="20"/>
              <w:shd w:val="clear" w:color="auto" w:fill="D9EAD3"/>
            </w:rPr>
            <w:t>, using Random Forest technique and dividing data by 1.8 seconds time windows [1].   The most important features in LANL model were variance, kurtosis and threshold. We used a similar approach.</w:t>
          </w:r>
          <w:r>
            <w:rPr>
              <w:sz w:val="20"/>
              <w:szCs w:val="20"/>
            </w:rPr>
            <w:t xml:space="preserve"> Our goal is to predict the time remaining before the next failure using only moving time windows of the acoustic data. </w:t>
          </w:r>
          <w:commentRangeStart w:id="72"/>
          <w:r>
            <w:rPr>
              <w:sz w:val="20"/>
              <w:szCs w:val="20"/>
            </w:rPr>
            <w:t xml:space="preserve">We divided our data </w:t>
          </w:r>
          <w:ins w:id="73" w:author="Blanpied, Michael L" w:date="2019-06-29T19:40:00Z">
            <w:r w:rsidR="00D10B0B">
              <w:rPr>
                <w:sz w:val="20"/>
                <w:szCs w:val="20"/>
              </w:rPr>
              <w:t>into</w:t>
            </w:r>
          </w:ins>
          <w:del w:id="74" w:author="Blanpied, Michael L" w:date="2019-06-29T19:40:00Z">
            <w:r w:rsidDel="00D10B0B">
              <w:rPr>
                <w:sz w:val="20"/>
                <w:szCs w:val="20"/>
              </w:rPr>
              <w:delText>by</w:delText>
            </w:r>
          </w:del>
          <w:r>
            <w:rPr>
              <w:sz w:val="20"/>
              <w:szCs w:val="20"/>
            </w:rPr>
            <w:t xml:space="preserve"> time windows that </w:t>
          </w:r>
          <w:ins w:id="75" w:author="Blanpied, Michael L" w:date="2019-06-29T19:40:00Z">
            <w:r w:rsidR="00D10B0B">
              <w:rPr>
                <w:sz w:val="20"/>
                <w:szCs w:val="20"/>
              </w:rPr>
              <w:lastRenderedPageBreak/>
              <w:t xml:space="preserve">each </w:t>
            </w:r>
          </w:ins>
          <w:r>
            <w:rPr>
              <w:sz w:val="20"/>
              <w:szCs w:val="20"/>
            </w:rPr>
            <w:t>contain</w:t>
          </w:r>
          <w:ins w:id="76" w:author="Blanpied, Michael L" w:date="2019-06-29T19:40:00Z">
            <w:r w:rsidR="00D10B0B">
              <w:rPr>
                <w:sz w:val="20"/>
                <w:szCs w:val="20"/>
              </w:rPr>
              <w:t xml:space="preserve"> 0.3 seconds of data</w:t>
            </w:r>
          </w:ins>
          <w:del w:id="77" w:author="Blanpied, Michael L" w:date="2019-06-29T19:40:00Z">
            <w:r w:rsidDel="00D10B0B">
              <w:rPr>
                <w:sz w:val="20"/>
                <w:szCs w:val="20"/>
              </w:rPr>
              <w:delText>s</w:delText>
            </w:r>
          </w:del>
          <w:r>
            <w:rPr>
              <w:sz w:val="20"/>
              <w:szCs w:val="20"/>
            </w:rPr>
            <w:t xml:space="preserve"> </w:t>
          </w:r>
          <w:ins w:id="78" w:author="Blanpied, Michael L" w:date="2019-06-29T19:40:00Z">
            <w:r w:rsidR="00D10B0B">
              <w:rPr>
                <w:sz w:val="20"/>
                <w:szCs w:val="20"/>
              </w:rPr>
              <w:t>(</w:t>
            </w:r>
          </w:ins>
          <w:r>
            <w:rPr>
              <w:sz w:val="20"/>
              <w:szCs w:val="20"/>
            </w:rPr>
            <w:t>1,500,000 observations</w:t>
          </w:r>
          <w:ins w:id="79" w:author="Blanpied, Michael L" w:date="2019-06-29T19:40:00Z">
            <w:r w:rsidR="00D10B0B">
              <w:rPr>
                <w:sz w:val="20"/>
                <w:szCs w:val="20"/>
              </w:rPr>
              <w:t>)</w:t>
            </w:r>
          </w:ins>
          <w:del w:id="80" w:author="Blanpied, Michael L" w:date="2019-06-29T19:40:00Z">
            <w:r w:rsidDel="00D10B0B">
              <w:rPr>
                <w:sz w:val="20"/>
                <w:szCs w:val="20"/>
              </w:rPr>
              <w:delText xml:space="preserve"> each (0.3 seconds of seismic data)</w:delText>
            </w:r>
          </w:del>
          <w:r>
            <w:rPr>
              <w:sz w:val="20"/>
              <w:szCs w:val="20"/>
            </w:rPr>
            <w:t>, which is small enough compared with lab quake cycle that we have</w:t>
          </w:r>
          <w:ins w:id="81" w:author="Blanpied, Michael L" w:date="2019-06-29T19:41:00Z">
            <w:r w:rsidR="00D10B0B">
              <w:rPr>
                <w:sz w:val="20"/>
                <w:szCs w:val="20"/>
              </w:rPr>
              <w:t xml:space="preserve"> 8 to 16 such time widows between each failure.</w:t>
            </w:r>
            <w:commentRangeEnd w:id="72"/>
            <w:r w:rsidR="00D10B0B">
              <w:rPr>
                <w:rStyle w:val="CommentReference"/>
              </w:rPr>
              <w:commentReference w:id="72"/>
            </w:r>
          </w:ins>
          <w:del w:id="82" w:author="Blanpied, Michael L" w:date="2019-06-29T19:41:00Z">
            <w:r w:rsidDel="00D10B0B">
              <w:rPr>
                <w:sz w:val="20"/>
                <w:szCs w:val="20"/>
              </w:rPr>
              <w:delText xml:space="preserve"> (8 - 16 sec).</w:delText>
            </w:r>
          </w:del>
          <w:r>
            <w:rPr>
              <w:sz w:val="20"/>
              <w:szCs w:val="20"/>
            </w:rPr>
            <w:t xml:space="preserve"> As we discussed above, </w:t>
          </w:r>
          <w:r>
            <w:rPr>
              <w:sz w:val="20"/>
              <w:szCs w:val="20"/>
              <w:shd w:val="clear" w:color="auto" w:fill="D9EAD3"/>
            </w:rPr>
            <w:t xml:space="preserve">more than 90% of high acoustic values (absolute value greater than 1000) are around 0.31 seconds before an earthquake. It makes sense to divide our data by 0.3 sec windows to reduce error at the end of the quake </w:t>
          </w:r>
          <w:ins w:id="83" w:author="Blanpied, Michael L" w:date="2019-06-29T19:43:00Z">
            <w:r w:rsidR="00D10B0B">
              <w:rPr>
                <w:sz w:val="20"/>
                <w:szCs w:val="20"/>
                <w:shd w:val="clear" w:color="auto" w:fill="D9EAD3"/>
              </w:rPr>
              <w:t>cy</w:t>
            </w:r>
          </w:ins>
          <w:del w:id="84" w:author="Blanpied, Michael L" w:date="2019-06-29T19:43:00Z">
            <w:r w:rsidDel="00D10B0B">
              <w:rPr>
                <w:sz w:val="20"/>
                <w:szCs w:val="20"/>
                <w:shd w:val="clear" w:color="auto" w:fill="D9EAD3"/>
              </w:rPr>
              <w:delText>si</w:delText>
            </w:r>
          </w:del>
          <w:r>
            <w:rPr>
              <w:sz w:val="20"/>
              <w:szCs w:val="20"/>
              <w:shd w:val="clear" w:color="auto" w:fill="D9EAD3"/>
            </w:rPr>
            <w:t>cle. We checked how sensitive our results are to the size of the window, and found that the highest R2 and smallest MAE we were able to get with 1.5M observations in each time window (Fig. 9).</w:t>
          </w:r>
        </w:p>
      </w:sdtContent>
    </w:sdt>
    <w:sdt>
      <w:sdtPr>
        <w:tag w:val="goog_rdk_95"/>
        <w:id w:val="-338781915"/>
      </w:sdtPr>
      <w:sdtContent>
        <w:p w14:paraId="00000060" w14:textId="77777777" w:rsidR="003A21E5" w:rsidRDefault="007E2FF0">
          <w:pPr>
            <w:shd w:val="clear" w:color="auto" w:fill="FFFFFF"/>
            <w:ind w:left="975" w:right="780"/>
            <w:jc w:val="both"/>
            <w:rPr>
              <w:sz w:val="20"/>
              <w:szCs w:val="20"/>
              <w:shd w:val="clear" w:color="auto" w:fill="D9EAD3"/>
            </w:rPr>
          </w:pPr>
          <w:r>
            <w:rPr>
              <w:noProof/>
              <w:sz w:val="20"/>
              <w:szCs w:val="20"/>
              <w:shd w:val="clear" w:color="auto" w:fill="D9EAD3"/>
            </w:rPr>
            <w:drawing>
              <wp:inline distT="114300" distB="114300" distL="114300" distR="114300" wp14:anchorId="62963105" wp14:editId="36E387C6">
                <wp:extent cx="4382770" cy="2799828"/>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382770" cy="2799828"/>
                        </a:xfrm>
                        <a:prstGeom prst="rect">
                          <a:avLst/>
                        </a:prstGeom>
                        <a:ln/>
                      </pic:spPr>
                    </pic:pic>
                  </a:graphicData>
                </a:graphic>
              </wp:inline>
            </w:drawing>
          </w:r>
        </w:p>
      </w:sdtContent>
    </w:sdt>
    <w:sdt>
      <w:sdtPr>
        <w:tag w:val="goog_rdk_96"/>
        <w:id w:val="2125349314"/>
      </w:sdtPr>
      <w:sdtContent>
        <w:p w14:paraId="00000061" w14:textId="77777777" w:rsidR="003A21E5" w:rsidRDefault="007E2FF0">
          <w:pPr>
            <w:shd w:val="clear" w:color="auto" w:fill="FFFFFF"/>
            <w:ind w:left="975" w:right="780"/>
            <w:jc w:val="center"/>
            <w:rPr>
              <w:sz w:val="20"/>
              <w:szCs w:val="20"/>
              <w:shd w:val="clear" w:color="auto" w:fill="D9EAD3"/>
            </w:rPr>
          </w:pPr>
          <w:r>
            <w:rPr>
              <w:rFonts w:ascii="Georgia" w:eastAsia="Georgia" w:hAnsi="Georgia" w:cs="Georgia"/>
              <w:b/>
              <w:sz w:val="18"/>
              <w:szCs w:val="18"/>
            </w:rPr>
            <w:t>Fig.9</w:t>
          </w:r>
        </w:p>
      </w:sdtContent>
    </w:sdt>
    <w:sdt>
      <w:sdtPr>
        <w:tag w:val="goog_rdk_97"/>
        <w:id w:val="-215286641"/>
      </w:sdtPr>
      <w:sdtContent>
        <w:p w14:paraId="00000062" w14:textId="77777777" w:rsidR="003A21E5" w:rsidRDefault="007E2FF0">
          <w:pPr>
            <w:shd w:val="clear" w:color="auto" w:fill="FFFFFF"/>
            <w:ind w:left="975" w:right="780"/>
            <w:jc w:val="both"/>
            <w:rPr>
              <w:sz w:val="20"/>
              <w:szCs w:val="20"/>
              <w:shd w:val="clear" w:color="auto" w:fill="D9EAD3"/>
            </w:rPr>
          </w:pPr>
          <w:proofErr w:type="gramStart"/>
          <w:r>
            <w:rPr>
              <w:sz w:val="20"/>
              <w:szCs w:val="20"/>
            </w:rPr>
            <w:t>So</w:t>
          </w:r>
          <w:proofErr w:type="gramEnd"/>
          <w:r>
            <w:rPr>
              <w:sz w:val="20"/>
              <w:szCs w:val="20"/>
            </w:rPr>
            <w:t xml:space="preserve"> our new data set is </w:t>
          </w:r>
          <w:commentRangeStart w:id="85"/>
          <w:r>
            <w:rPr>
              <w:sz w:val="20"/>
              <w:szCs w:val="20"/>
            </w:rPr>
            <w:t>419 time windows</w:t>
          </w:r>
          <w:commentRangeEnd w:id="85"/>
          <w:r w:rsidR="00323E41">
            <w:rPr>
              <w:rStyle w:val="CommentReference"/>
            </w:rPr>
            <w:commentReference w:id="85"/>
          </w:r>
          <w:r>
            <w:rPr>
              <w:sz w:val="20"/>
              <w:szCs w:val="20"/>
            </w:rPr>
            <w:t xml:space="preserve">.  </w:t>
          </w:r>
          <w:r>
            <w:rPr>
              <w:sz w:val="20"/>
              <w:szCs w:val="20"/>
              <w:shd w:val="clear" w:color="auto" w:fill="D9EAD3"/>
            </w:rPr>
            <w:t xml:space="preserve">From each time window, we compute a set of 95 potentially relevant statistical features (e.g., mean, variance, kurtosis, min/max, threshold and so on), but </w:t>
          </w:r>
          <w:commentRangeStart w:id="86"/>
          <w:r>
            <w:rPr>
              <w:sz w:val="20"/>
              <w:szCs w:val="20"/>
              <w:shd w:val="clear" w:color="auto" w:fill="D9EAD3"/>
            </w:rPr>
            <w:t>using feature importance</w:t>
          </w:r>
          <w:commentRangeEnd w:id="86"/>
          <w:r w:rsidR="00323E41">
            <w:rPr>
              <w:rStyle w:val="CommentReference"/>
            </w:rPr>
            <w:commentReference w:id="86"/>
          </w:r>
          <w:r>
            <w:rPr>
              <w:sz w:val="20"/>
              <w:szCs w:val="20"/>
              <w:shd w:val="clear" w:color="auto" w:fill="D9EAD3"/>
            </w:rPr>
            <w:t xml:space="preserve"> we found that only 35 were important. Here is the list of </w:t>
          </w:r>
          <w:commentRangeStart w:id="87"/>
          <w:r>
            <w:rPr>
              <w:sz w:val="20"/>
              <w:szCs w:val="20"/>
              <w:shd w:val="clear" w:color="auto" w:fill="D9EAD3"/>
            </w:rPr>
            <w:t>35 features</w:t>
          </w:r>
          <w:commentRangeEnd w:id="87"/>
          <w:r w:rsidR="00323E41">
            <w:rPr>
              <w:rStyle w:val="CommentReference"/>
            </w:rPr>
            <w:commentReference w:id="87"/>
          </w:r>
          <w:r>
            <w:rPr>
              <w:sz w:val="20"/>
              <w:szCs w:val="20"/>
              <w:shd w:val="clear" w:color="auto" w:fill="D9EAD3"/>
            </w:rPr>
            <w:t xml:space="preserve"> that were used in further analysis:</w:t>
          </w:r>
        </w:p>
      </w:sdtContent>
    </w:sdt>
    <w:sdt>
      <w:sdtPr>
        <w:tag w:val="goog_rdk_98"/>
        <w:id w:val="1684867988"/>
      </w:sdtPr>
      <w:sdtContent>
        <w:p w14:paraId="00000063" w14:textId="77777777" w:rsidR="003A21E5" w:rsidRPr="00293839" w:rsidRDefault="007E2FF0">
          <w:pPr>
            <w:shd w:val="clear" w:color="auto" w:fill="FFFFFF"/>
            <w:ind w:left="975" w:right="780"/>
            <w:jc w:val="both"/>
            <w:rPr>
              <w:rFonts w:ascii="Roboto Mono" w:eastAsia="Roboto Mono" w:hAnsi="Roboto Mono" w:cs="Roboto Mono"/>
              <w:color w:val="BB2323"/>
              <w:sz w:val="21"/>
              <w:szCs w:val="21"/>
              <w:shd w:val="clear" w:color="auto" w:fill="D9EAD3"/>
              <w:lang w:val="fr-FR"/>
            </w:rPr>
          </w:pPr>
          <w:r w:rsidRPr="00293839">
            <w:rPr>
              <w:rFonts w:ascii="Roboto Mono" w:eastAsia="Roboto Mono" w:hAnsi="Roboto Mono" w:cs="Roboto Mono"/>
              <w:color w:val="BB2323"/>
              <w:sz w:val="21"/>
              <w:szCs w:val="21"/>
              <w:shd w:val="clear" w:color="auto" w:fill="D9EAD3"/>
              <w:lang w:val="fr-FR"/>
            </w:rPr>
            <w:t>'</w:t>
          </w:r>
          <w:proofErr w:type="spellStart"/>
          <w:r w:rsidRPr="00293839">
            <w:rPr>
              <w:rFonts w:ascii="Roboto Mono" w:eastAsia="Roboto Mono" w:hAnsi="Roboto Mono" w:cs="Roboto Mono"/>
              <w:color w:val="BB2323"/>
              <w:sz w:val="21"/>
              <w:szCs w:val="21"/>
              <w:shd w:val="clear" w:color="auto" w:fill="D9EAD3"/>
              <w:lang w:val="fr-FR"/>
            </w:rPr>
            <w:t>std</w:t>
          </w:r>
          <w:proofErr w:type="spellEnd"/>
          <w:r w:rsidRPr="00293839">
            <w:rPr>
              <w:rFonts w:ascii="Roboto Mono" w:eastAsia="Roboto Mono" w:hAnsi="Roboto Mono" w:cs="Roboto Mono"/>
              <w:color w:val="BB2323"/>
              <w:sz w:val="21"/>
              <w:szCs w:val="21"/>
              <w:shd w:val="clear" w:color="auto" w:fill="D9EAD3"/>
              <w:lang w:val="fr-FR"/>
            </w:rPr>
            <w:t xml:space="preserve">' - standard </w:t>
          </w:r>
          <w:proofErr w:type="spellStart"/>
          <w:r w:rsidRPr="00293839">
            <w:rPr>
              <w:rFonts w:ascii="Roboto Mono" w:eastAsia="Roboto Mono" w:hAnsi="Roboto Mono" w:cs="Roboto Mono"/>
              <w:color w:val="BB2323"/>
              <w:sz w:val="21"/>
              <w:szCs w:val="21"/>
              <w:shd w:val="clear" w:color="auto" w:fill="D9EAD3"/>
              <w:lang w:val="fr-FR"/>
            </w:rPr>
            <w:t>deviation</w:t>
          </w:r>
          <w:proofErr w:type="spellEnd"/>
          <w:r w:rsidRPr="00293839">
            <w:rPr>
              <w:rFonts w:ascii="Roboto Mono" w:eastAsia="Roboto Mono" w:hAnsi="Roboto Mono" w:cs="Roboto Mono"/>
              <w:color w:val="BB2323"/>
              <w:sz w:val="21"/>
              <w:szCs w:val="21"/>
              <w:shd w:val="clear" w:color="auto" w:fill="D9EAD3"/>
              <w:lang w:val="fr-FR"/>
            </w:rPr>
            <w:t xml:space="preserve"> </w:t>
          </w:r>
        </w:p>
      </w:sdtContent>
    </w:sdt>
    <w:sdt>
      <w:sdtPr>
        <w:tag w:val="goog_rdk_99"/>
        <w:id w:val="1727566358"/>
      </w:sdtPr>
      <w:sdtContent>
        <w:p w14:paraId="00000064" w14:textId="77777777" w:rsidR="003A21E5" w:rsidRPr="00293839" w:rsidRDefault="007E2FF0">
          <w:pPr>
            <w:shd w:val="clear" w:color="auto" w:fill="FFFFFF"/>
            <w:ind w:left="975" w:right="780"/>
            <w:jc w:val="both"/>
            <w:rPr>
              <w:rFonts w:ascii="Roboto Mono" w:eastAsia="Roboto Mono" w:hAnsi="Roboto Mono" w:cs="Roboto Mono"/>
              <w:color w:val="BB2323"/>
              <w:sz w:val="21"/>
              <w:szCs w:val="21"/>
              <w:shd w:val="clear" w:color="auto" w:fill="D9EAD3"/>
              <w:lang w:val="fr-FR"/>
            </w:rPr>
          </w:pPr>
          <w:r w:rsidRPr="00293839">
            <w:rPr>
              <w:rFonts w:ascii="Roboto Mono" w:eastAsia="Roboto Mono" w:hAnsi="Roboto Mono" w:cs="Roboto Mono"/>
              <w:color w:val="BB2323"/>
              <w:sz w:val="21"/>
              <w:szCs w:val="21"/>
              <w:shd w:val="clear" w:color="auto" w:fill="D9EAD3"/>
              <w:lang w:val="fr-FR"/>
            </w:rPr>
            <w:t>'q90' - 90% Quantile</w:t>
          </w:r>
        </w:p>
      </w:sdtContent>
    </w:sdt>
    <w:sdt>
      <w:sdtPr>
        <w:tag w:val="goog_rdk_100"/>
        <w:id w:val="-1462562513"/>
      </w:sdtPr>
      <w:sdtContent>
        <w:p w14:paraId="00000065" w14:textId="77777777" w:rsidR="003A21E5" w:rsidRPr="00293839" w:rsidRDefault="007E2FF0">
          <w:pPr>
            <w:shd w:val="clear" w:color="auto" w:fill="FFFFFF"/>
            <w:ind w:left="975" w:right="780"/>
            <w:jc w:val="both"/>
            <w:rPr>
              <w:rFonts w:ascii="Roboto Mono" w:eastAsia="Roboto Mono" w:hAnsi="Roboto Mono" w:cs="Roboto Mono"/>
              <w:color w:val="BB2323"/>
              <w:sz w:val="21"/>
              <w:szCs w:val="21"/>
              <w:shd w:val="clear" w:color="auto" w:fill="D9EAD3"/>
              <w:lang w:val="fr-FR"/>
            </w:rPr>
          </w:pPr>
          <w:r w:rsidRPr="00293839">
            <w:rPr>
              <w:rFonts w:ascii="Roboto Mono" w:eastAsia="Roboto Mono" w:hAnsi="Roboto Mono" w:cs="Roboto Mono"/>
              <w:color w:val="BB2323"/>
              <w:sz w:val="21"/>
              <w:szCs w:val="21"/>
              <w:shd w:val="clear" w:color="auto" w:fill="D9EAD3"/>
              <w:lang w:val="fr-FR"/>
            </w:rPr>
            <w:t xml:space="preserve">'q95' - 95% Quantile </w:t>
          </w:r>
        </w:p>
      </w:sdtContent>
    </w:sdt>
    <w:sdt>
      <w:sdtPr>
        <w:tag w:val="goog_rdk_101"/>
        <w:id w:val="-1775694475"/>
      </w:sdtPr>
      <w:sdtContent>
        <w:p w14:paraId="00000066" w14:textId="77777777" w:rsidR="003A21E5" w:rsidRPr="00293839" w:rsidRDefault="007E2FF0">
          <w:pPr>
            <w:shd w:val="clear" w:color="auto" w:fill="FFFFFF"/>
            <w:ind w:left="975" w:right="780"/>
            <w:jc w:val="both"/>
            <w:rPr>
              <w:rFonts w:ascii="Roboto Mono" w:eastAsia="Roboto Mono" w:hAnsi="Roboto Mono" w:cs="Roboto Mono"/>
              <w:color w:val="BB2323"/>
              <w:sz w:val="21"/>
              <w:szCs w:val="21"/>
              <w:shd w:val="clear" w:color="auto" w:fill="D9EAD3"/>
              <w:lang w:val="fr-FR"/>
            </w:rPr>
          </w:pPr>
          <w:r w:rsidRPr="00293839">
            <w:rPr>
              <w:rFonts w:ascii="Roboto Mono" w:eastAsia="Roboto Mono" w:hAnsi="Roboto Mono" w:cs="Roboto Mono"/>
              <w:color w:val="BB2323"/>
              <w:sz w:val="21"/>
              <w:szCs w:val="21"/>
              <w:shd w:val="clear" w:color="auto" w:fill="D9EAD3"/>
              <w:lang w:val="fr-FR"/>
            </w:rPr>
            <w:t>'q99'- 99% Quantile</w:t>
          </w:r>
        </w:p>
      </w:sdtContent>
    </w:sdt>
    <w:sdt>
      <w:sdtPr>
        <w:tag w:val="goog_rdk_102"/>
        <w:id w:val="2056498000"/>
      </w:sdtPr>
      <w:sdtContent>
        <w:p w14:paraId="00000067" w14:textId="77777777" w:rsidR="003A21E5" w:rsidRPr="00293839" w:rsidRDefault="007E2FF0">
          <w:pPr>
            <w:shd w:val="clear" w:color="auto" w:fill="FFFFFF"/>
            <w:ind w:left="975" w:right="780"/>
            <w:jc w:val="both"/>
            <w:rPr>
              <w:rFonts w:ascii="Roboto Mono" w:eastAsia="Roboto Mono" w:hAnsi="Roboto Mono" w:cs="Roboto Mono"/>
              <w:color w:val="BB2323"/>
              <w:sz w:val="21"/>
              <w:szCs w:val="21"/>
              <w:shd w:val="clear" w:color="auto" w:fill="D9EAD3"/>
              <w:lang w:val="fr-FR"/>
            </w:rPr>
          </w:pPr>
          <w:r w:rsidRPr="00293839">
            <w:rPr>
              <w:rFonts w:ascii="Roboto Mono" w:eastAsia="Roboto Mono" w:hAnsi="Roboto Mono" w:cs="Roboto Mono"/>
              <w:color w:val="BB2323"/>
              <w:sz w:val="21"/>
              <w:szCs w:val="21"/>
              <w:shd w:val="clear" w:color="auto" w:fill="D9EAD3"/>
              <w:lang w:val="fr-FR"/>
            </w:rPr>
            <w:t>'</w:t>
          </w:r>
          <w:proofErr w:type="spellStart"/>
          <w:r w:rsidRPr="00293839">
            <w:rPr>
              <w:rFonts w:ascii="Roboto Mono" w:eastAsia="Roboto Mono" w:hAnsi="Roboto Mono" w:cs="Roboto Mono"/>
              <w:color w:val="BB2323"/>
              <w:sz w:val="21"/>
              <w:szCs w:val="21"/>
              <w:shd w:val="clear" w:color="auto" w:fill="D9EAD3"/>
              <w:lang w:val="fr-FR"/>
            </w:rPr>
            <w:t>abs_std</w:t>
          </w:r>
          <w:proofErr w:type="spellEnd"/>
          <w:r w:rsidRPr="00293839">
            <w:rPr>
              <w:rFonts w:ascii="Roboto Mono" w:eastAsia="Roboto Mono" w:hAnsi="Roboto Mono" w:cs="Roboto Mono"/>
              <w:color w:val="BB2323"/>
              <w:sz w:val="21"/>
              <w:szCs w:val="21"/>
              <w:shd w:val="clear" w:color="auto" w:fill="D9EAD3"/>
              <w:lang w:val="fr-FR"/>
            </w:rPr>
            <w:t xml:space="preserve">'- </w:t>
          </w:r>
          <w:proofErr w:type="spellStart"/>
          <w:r w:rsidRPr="00293839">
            <w:rPr>
              <w:rFonts w:ascii="Roboto Mono" w:eastAsia="Roboto Mono" w:hAnsi="Roboto Mono" w:cs="Roboto Mono"/>
              <w:color w:val="BB2323"/>
              <w:sz w:val="21"/>
              <w:szCs w:val="21"/>
              <w:shd w:val="clear" w:color="auto" w:fill="D9EAD3"/>
              <w:lang w:val="fr-FR"/>
            </w:rPr>
            <w:t>absolute</w:t>
          </w:r>
          <w:proofErr w:type="spellEnd"/>
          <w:r w:rsidRPr="00293839">
            <w:rPr>
              <w:rFonts w:ascii="Roboto Mono" w:eastAsia="Roboto Mono" w:hAnsi="Roboto Mono" w:cs="Roboto Mono"/>
              <w:color w:val="BB2323"/>
              <w:sz w:val="21"/>
              <w:szCs w:val="21"/>
              <w:shd w:val="clear" w:color="auto" w:fill="D9EAD3"/>
              <w:lang w:val="fr-FR"/>
            </w:rPr>
            <w:t xml:space="preserve"> standard </w:t>
          </w:r>
          <w:proofErr w:type="spellStart"/>
          <w:r w:rsidRPr="00293839">
            <w:rPr>
              <w:rFonts w:ascii="Roboto Mono" w:eastAsia="Roboto Mono" w:hAnsi="Roboto Mono" w:cs="Roboto Mono"/>
              <w:color w:val="BB2323"/>
              <w:sz w:val="21"/>
              <w:szCs w:val="21"/>
              <w:shd w:val="clear" w:color="auto" w:fill="D9EAD3"/>
              <w:lang w:val="fr-FR"/>
            </w:rPr>
            <w:t>deviation</w:t>
          </w:r>
          <w:proofErr w:type="spellEnd"/>
        </w:p>
      </w:sdtContent>
    </w:sdt>
    <w:sdt>
      <w:sdtPr>
        <w:tag w:val="goog_rdk_103"/>
        <w:id w:val="-2132549269"/>
      </w:sdtPr>
      <w:sdtContent>
        <w:p w14:paraId="00000068" w14:textId="77777777" w:rsidR="003A21E5" w:rsidRDefault="007E2FF0">
          <w:pPr>
            <w:shd w:val="clear" w:color="auto" w:fill="FFFFFF"/>
            <w:ind w:left="975" w:right="780"/>
            <w:jc w:val="both"/>
            <w:rPr>
              <w:rFonts w:ascii="Roboto Mono" w:eastAsia="Roboto Mono" w:hAnsi="Roboto Mono" w:cs="Roboto Mono"/>
              <w:color w:val="BB2323"/>
              <w:sz w:val="21"/>
              <w:szCs w:val="21"/>
              <w:shd w:val="clear" w:color="auto" w:fill="D9EAD3"/>
            </w:rPr>
          </w:pPr>
          <w:r>
            <w:rPr>
              <w:rFonts w:ascii="Roboto Mono" w:eastAsia="Roboto Mono" w:hAnsi="Roboto Mono" w:cs="Roboto Mono"/>
              <w:color w:val="BB2323"/>
              <w:sz w:val="21"/>
              <w:szCs w:val="21"/>
              <w:shd w:val="clear" w:color="auto" w:fill="D9EAD3"/>
            </w:rPr>
            <w:t>'</w:t>
          </w:r>
          <w:proofErr w:type="spellStart"/>
          <w:r>
            <w:rPr>
              <w:rFonts w:ascii="Roboto Mono" w:eastAsia="Roboto Mono" w:hAnsi="Roboto Mono" w:cs="Roboto Mono"/>
              <w:color w:val="BB2323"/>
              <w:sz w:val="21"/>
              <w:szCs w:val="21"/>
              <w:shd w:val="clear" w:color="auto" w:fill="D9EAD3"/>
            </w:rPr>
            <w:t>ave_roll_std</w:t>
          </w:r>
          <w:proofErr w:type="spellEnd"/>
          <w:r>
            <w:rPr>
              <w:rFonts w:ascii="Roboto Mono" w:eastAsia="Roboto Mono" w:hAnsi="Roboto Mono" w:cs="Roboto Mono"/>
              <w:color w:val="BB2323"/>
              <w:sz w:val="21"/>
              <w:szCs w:val="21"/>
              <w:shd w:val="clear" w:color="auto" w:fill="D9EAD3"/>
            </w:rPr>
            <w:t>_' - average rolling standard deviation for 100, 1000, 10000 observations</w:t>
          </w:r>
        </w:p>
      </w:sdtContent>
    </w:sdt>
    <w:sdt>
      <w:sdtPr>
        <w:tag w:val="goog_rdk_104"/>
        <w:id w:val="799738819"/>
      </w:sdtPr>
      <w:sdtContent>
        <w:p w14:paraId="00000069" w14:textId="77777777" w:rsidR="003A21E5" w:rsidRDefault="007E2FF0">
          <w:pPr>
            <w:shd w:val="clear" w:color="auto" w:fill="FFFFFF"/>
            <w:ind w:left="975" w:right="780"/>
            <w:jc w:val="both"/>
            <w:rPr>
              <w:rFonts w:ascii="Roboto Mono" w:eastAsia="Roboto Mono" w:hAnsi="Roboto Mono" w:cs="Roboto Mono"/>
              <w:color w:val="BB2323"/>
              <w:sz w:val="21"/>
              <w:szCs w:val="21"/>
              <w:shd w:val="clear" w:color="auto" w:fill="D9EAD3"/>
            </w:rPr>
          </w:pPr>
          <w:r>
            <w:rPr>
              <w:rFonts w:ascii="Roboto Mono" w:eastAsia="Roboto Mono" w:hAnsi="Roboto Mono" w:cs="Roboto Mono"/>
              <w:color w:val="BB2323"/>
              <w:sz w:val="21"/>
              <w:szCs w:val="21"/>
              <w:shd w:val="clear" w:color="auto" w:fill="D9EAD3"/>
            </w:rPr>
            <w:t>'</w:t>
          </w:r>
          <w:proofErr w:type="spellStart"/>
          <w:r>
            <w:rPr>
              <w:rFonts w:ascii="Roboto Mono" w:eastAsia="Roboto Mono" w:hAnsi="Roboto Mono" w:cs="Roboto Mono"/>
              <w:color w:val="BB2323"/>
              <w:sz w:val="21"/>
              <w:szCs w:val="21"/>
              <w:shd w:val="clear" w:color="auto" w:fill="D9EAD3"/>
            </w:rPr>
            <w:t>std_roll_std</w:t>
          </w:r>
          <w:proofErr w:type="spellEnd"/>
          <w:r>
            <w:rPr>
              <w:rFonts w:ascii="Roboto Mono" w:eastAsia="Roboto Mono" w:hAnsi="Roboto Mono" w:cs="Roboto Mono"/>
              <w:color w:val="BB2323"/>
              <w:sz w:val="21"/>
              <w:szCs w:val="21"/>
              <w:shd w:val="clear" w:color="auto" w:fill="D9EAD3"/>
            </w:rPr>
            <w:t>_' - variance of rolling standard deviation for 100, 1000, 10000 observations</w:t>
          </w:r>
        </w:p>
      </w:sdtContent>
    </w:sdt>
    <w:sdt>
      <w:sdtPr>
        <w:tag w:val="goog_rdk_105"/>
        <w:id w:val="-1903276666"/>
      </w:sdtPr>
      <w:sdtContent>
        <w:p w14:paraId="0000006A" w14:textId="77777777" w:rsidR="003A21E5" w:rsidRDefault="007E2FF0">
          <w:pPr>
            <w:shd w:val="clear" w:color="auto" w:fill="FFFFFF"/>
            <w:ind w:left="975" w:right="780"/>
            <w:jc w:val="both"/>
            <w:rPr>
              <w:rFonts w:ascii="Roboto Mono" w:eastAsia="Roboto Mono" w:hAnsi="Roboto Mono" w:cs="Roboto Mono"/>
              <w:color w:val="BB2323"/>
              <w:sz w:val="21"/>
              <w:szCs w:val="21"/>
              <w:shd w:val="clear" w:color="auto" w:fill="D9EAD3"/>
            </w:rPr>
          </w:pPr>
          <w:r>
            <w:rPr>
              <w:rFonts w:ascii="Roboto Mono" w:eastAsia="Roboto Mono" w:hAnsi="Roboto Mono" w:cs="Roboto Mono"/>
              <w:color w:val="BB2323"/>
              <w:sz w:val="21"/>
              <w:szCs w:val="21"/>
              <w:shd w:val="clear" w:color="auto" w:fill="D9EAD3"/>
            </w:rPr>
            <w:t>'</w:t>
          </w:r>
          <w:proofErr w:type="spellStart"/>
          <w:r>
            <w:rPr>
              <w:rFonts w:ascii="Roboto Mono" w:eastAsia="Roboto Mono" w:hAnsi="Roboto Mono" w:cs="Roboto Mono"/>
              <w:color w:val="BB2323"/>
              <w:sz w:val="21"/>
              <w:szCs w:val="21"/>
              <w:shd w:val="clear" w:color="auto" w:fill="D9EAD3"/>
            </w:rPr>
            <w:t>min_roll_std</w:t>
          </w:r>
          <w:proofErr w:type="spellEnd"/>
          <w:r>
            <w:rPr>
              <w:rFonts w:ascii="Roboto Mono" w:eastAsia="Roboto Mono" w:hAnsi="Roboto Mono" w:cs="Roboto Mono"/>
              <w:color w:val="BB2323"/>
              <w:sz w:val="21"/>
              <w:szCs w:val="21"/>
              <w:shd w:val="clear" w:color="auto" w:fill="D9EAD3"/>
            </w:rPr>
            <w:t>_'- min rolling standard deviation for 100, 1000, 10000 observations</w:t>
          </w:r>
        </w:p>
      </w:sdtContent>
    </w:sdt>
    <w:sdt>
      <w:sdtPr>
        <w:tag w:val="goog_rdk_106"/>
        <w:id w:val="1483890361"/>
      </w:sdtPr>
      <w:sdtContent>
        <w:p w14:paraId="0000006B" w14:textId="77777777" w:rsidR="003A21E5" w:rsidRDefault="007E2FF0">
          <w:pPr>
            <w:shd w:val="clear" w:color="auto" w:fill="FFFFFF"/>
            <w:ind w:left="975" w:right="780"/>
            <w:jc w:val="both"/>
            <w:rPr>
              <w:rFonts w:ascii="Roboto Mono" w:eastAsia="Roboto Mono" w:hAnsi="Roboto Mono" w:cs="Roboto Mono"/>
              <w:color w:val="BB2323"/>
              <w:sz w:val="21"/>
              <w:szCs w:val="21"/>
              <w:shd w:val="clear" w:color="auto" w:fill="D9EAD3"/>
            </w:rPr>
          </w:pPr>
          <w:r>
            <w:rPr>
              <w:rFonts w:ascii="Roboto Mono" w:eastAsia="Roboto Mono" w:hAnsi="Roboto Mono" w:cs="Roboto Mono"/>
              <w:color w:val="BB2323"/>
              <w:sz w:val="21"/>
              <w:szCs w:val="21"/>
              <w:shd w:val="clear" w:color="auto" w:fill="D9EAD3"/>
            </w:rPr>
            <w:t xml:space="preserve">'q01_roll_std_' </w:t>
          </w:r>
          <w:proofErr w:type="gramStart"/>
          <w:r>
            <w:rPr>
              <w:rFonts w:ascii="Roboto Mono" w:eastAsia="Roboto Mono" w:hAnsi="Roboto Mono" w:cs="Roboto Mono"/>
              <w:color w:val="BB2323"/>
              <w:sz w:val="21"/>
              <w:szCs w:val="21"/>
              <w:shd w:val="clear" w:color="auto" w:fill="D9EAD3"/>
            </w:rPr>
            <w:t>-  1</w:t>
          </w:r>
          <w:proofErr w:type="gramEnd"/>
          <w:r>
            <w:rPr>
              <w:rFonts w:ascii="Roboto Mono" w:eastAsia="Roboto Mono" w:hAnsi="Roboto Mono" w:cs="Roboto Mono"/>
              <w:color w:val="BB2323"/>
              <w:sz w:val="21"/>
              <w:szCs w:val="21"/>
              <w:shd w:val="clear" w:color="auto" w:fill="D9EAD3"/>
            </w:rPr>
            <w:t>% Quantile of rolling standard deviation for 100, 1000, 10000 observations</w:t>
          </w:r>
        </w:p>
      </w:sdtContent>
    </w:sdt>
    <w:sdt>
      <w:sdtPr>
        <w:tag w:val="goog_rdk_107"/>
        <w:id w:val="1153182440"/>
      </w:sdtPr>
      <w:sdtContent>
        <w:p w14:paraId="0000006C" w14:textId="77777777" w:rsidR="003A21E5" w:rsidRDefault="007E2FF0">
          <w:pPr>
            <w:shd w:val="clear" w:color="auto" w:fill="FFFFFF"/>
            <w:ind w:left="975" w:right="780"/>
            <w:jc w:val="both"/>
            <w:rPr>
              <w:rFonts w:ascii="Roboto Mono" w:eastAsia="Roboto Mono" w:hAnsi="Roboto Mono" w:cs="Roboto Mono"/>
              <w:color w:val="BB2323"/>
              <w:sz w:val="21"/>
              <w:szCs w:val="21"/>
              <w:shd w:val="clear" w:color="auto" w:fill="D9EAD3"/>
            </w:rPr>
          </w:pPr>
          <w:r>
            <w:rPr>
              <w:rFonts w:ascii="Roboto Mono" w:eastAsia="Roboto Mono" w:hAnsi="Roboto Mono" w:cs="Roboto Mono"/>
              <w:color w:val="BB2323"/>
              <w:sz w:val="21"/>
              <w:szCs w:val="21"/>
              <w:shd w:val="clear" w:color="auto" w:fill="D9EAD3"/>
            </w:rPr>
            <w:t>'q05_roll_std_' - 5% Quantile of rolling standard deviation for 100, 1000, 10000 observations</w:t>
          </w:r>
        </w:p>
      </w:sdtContent>
    </w:sdt>
    <w:sdt>
      <w:sdtPr>
        <w:tag w:val="goog_rdk_108"/>
        <w:id w:val="1170061715"/>
      </w:sdtPr>
      <w:sdtContent>
        <w:p w14:paraId="0000006D" w14:textId="77777777" w:rsidR="003A21E5" w:rsidRDefault="007E2FF0">
          <w:pPr>
            <w:shd w:val="clear" w:color="auto" w:fill="FFFFFF"/>
            <w:ind w:left="975" w:right="780"/>
            <w:jc w:val="both"/>
            <w:rPr>
              <w:rFonts w:ascii="Roboto Mono" w:eastAsia="Roboto Mono" w:hAnsi="Roboto Mono" w:cs="Roboto Mono"/>
              <w:color w:val="BB2323"/>
              <w:sz w:val="21"/>
              <w:szCs w:val="21"/>
              <w:shd w:val="clear" w:color="auto" w:fill="D9EAD3"/>
            </w:rPr>
          </w:pPr>
          <w:r>
            <w:rPr>
              <w:rFonts w:ascii="Roboto Mono" w:eastAsia="Roboto Mono" w:hAnsi="Roboto Mono" w:cs="Roboto Mono"/>
              <w:color w:val="BB2323"/>
              <w:sz w:val="21"/>
              <w:szCs w:val="21"/>
              <w:shd w:val="clear" w:color="auto" w:fill="D9EAD3"/>
            </w:rPr>
            <w:t>'q10_roll_std_' - 10% Quantile of rolling standard deviation for 100, 1000, 10000 observations</w:t>
          </w:r>
        </w:p>
      </w:sdtContent>
    </w:sdt>
    <w:sdt>
      <w:sdtPr>
        <w:tag w:val="goog_rdk_109"/>
        <w:id w:val="-1868355676"/>
      </w:sdtPr>
      <w:sdtContent>
        <w:p w14:paraId="0000006E" w14:textId="77777777" w:rsidR="003A21E5" w:rsidRDefault="007E2FF0">
          <w:pPr>
            <w:shd w:val="clear" w:color="auto" w:fill="FFFFFF"/>
            <w:ind w:left="975" w:right="780"/>
            <w:jc w:val="both"/>
            <w:rPr>
              <w:rFonts w:ascii="Roboto Mono" w:eastAsia="Roboto Mono" w:hAnsi="Roboto Mono" w:cs="Roboto Mono"/>
              <w:color w:val="BB2323"/>
              <w:sz w:val="21"/>
              <w:szCs w:val="21"/>
              <w:shd w:val="clear" w:color="auto" w:fill="D9EAD3"/>
            </w:rPr>
          </w:pPr>
          <w:r>
            <w:rPr>
              <w:rFonts w:ascii="Roboto Mono" w:eastAsia="Roboto Mono" w:hAnsi="Roboto Mono" w:cs="Roboto Mono"/>
              <w:color w:val="BB2323"/>
              <w:sz w:val="21"/>
              <w:szCs w:val="21"/>
              <w:shd w:val="clear" w:color="auto" w:fill="D9EAD3"/>
            </w:rPr>
            <w:t>'q90_roll_std_' - 90% Quantile of rolling standard deviation for 100, 1000, 10000 observations</w:t>
          </w:r>
        </w:p>
      </w:sdtContent>
    </w:sdt>
    <w:sdt>
      <w:sdtPr>
        <w:tag w:val="goog_rdk_110"/>
        <w:id w:val="320864668"/>
      </w:sdtPr>
      <w:sdtContent>
        <w:p w14:paraId="0000006F" w14:textId="77777777" w:rsidR="003A21E5" w:rsidRDefault="007E2FF0">
          <w:pPr>
            <w:shd w:val="clear" w:color="auto" w:fill="FFFFFF"/>
            <w:ind w:left="975" w:right="780"/>
            <w:jc w:val="both"/>
            <w:rPr>
              <w:rFonts w:ascii="Roboto Mono" w:eastAsia="Roboto Mono" w:hAnsi="Roboto Mono" w:cs="Roboto Mono"/>
              <w:color w:val="BB2323"/>
              <w:sz w:val="21"/>
              <w:szCs w:val="21"/>
              <w:shd w:val="clear" w:color="auto" w:fill="D9EAD3"/>
            </w:rPr>
          </w:pPr>
          <w:r>
            <w:rPr>
              <w:rFonts w:ascii="Roboto Mono" w:eastAsia="Roboto Mono" w:hAnsi="Roboto Mono" w:cs="Roboto Mono"/>
              <w:color w:val="BB2323"/>
              <w:sz w:val="21"/>
              <w:szCs w:val="21"/>
              <w:shd w:val="clear" w:color="auto" w:fill="D9EAD3"/>
            </w:rPr>
            <w:t>'q95_roll_std_' - 95% Quantile of rolling standard deviation for 100, 1000, 10000 observations</w:t>
          </w:r>
        </w:p>
      </w:sdtContent>
    </w:sdt>
    <w:sdt>
      <w:sdtPr>
        <w:tag w:val="goog_rdk_111"/>
        <w:id w:val="83660462"/>
      </w:sdtPr>
      <w:sdtContent>
        <w:p w14:paraId="00000070" w14:textId="77777777" w:rsidR="003A21E5" w:rsidRDefault="007E2FF0">
          <w:pPr>
            <w:shd w:val="clear" w:color="auto" w:fill="FFFFFF"/>
            <w:ind w:left="975" w:right="780"/>
            <w:jc w:val="both"/>
            <w:rPr>
              <w:rFonts w:ascii="Roboto Mono" w:eastAsia="Roboto Mono" w:hAnsi="Roboto Mono" w:cs="Roboto Mono"/>
              <w:color w:val="BB2323"/>
              <w:sz w:val="21"/>
              <w:szCs w:val="21"/>
              <w:shd w:val="clear" w:color="auto" w:fill="D9EAD3"/>
            </w:rPr>
          </w:pPr>
          <w:r>
            <w:rPr>
              <w:rFonts w:ascii="Roboto Mono" w:eastAsia="Roboto Mono" w:hAnsi="Roboto Mono" w:cs="Roboto Mono"/>
              <w:color w:val="BB2323"/>
              <w:sz w:val="21"/>
              <w:szCs w:val="21"/>
              <w:shd w:val="clear" w:color="auto" w:fill="D9EAD3"/>
            </w:rPr>
            <w:t>'q99_roll_std_' - 99% Quantile of rolling standard deviation for 100, 1000, 10000 observations</w:t>
          </w:r>
        </w:p>
      </w:sdtContent>
    </w:sdt>
    <w:sdt>
      <w:sdtPr>
        <w:tag w:val="goog_rdk_112"/>
        <w:id w:val="258797742"/>
      </w:sdtPr>
      <w:sdtContent>
        <w:p w14:paraId="00000071" w14:textId="77777777" w:rsidR="003A21E5" w:rsidRDefault="007E2FF0">
          <w:pPr>
            <w:shd w:val="clear" w:color="auto" w:fill="FFFFFF"/>
            <w:ind w:left="975" w:right="780"/>
            <w:jc w:val="both"/>
            <w:rPr>
              <w:rFonts w:ascii="Roboto Mono" w:eastAsia="Roboto Mono" w:hAnsi="Roboto Mono" w:cs="Roboto Mono"/>
              <w:color w:val="BB2323"/>
              <w:sz w:val="21"/>
              <w:szCs w:val="21"/>
              <w:shd w:val="clear" w:color="auto" w:fill="D9EAD3"/>
            </w:rPr>
          </w:pPr>
          <w:r>
            <w:rPr>
              <w:rFonts w:ascii="Roboto Mono" w:eastAsia="Roboto Mono" w:hAnsi="Roboto Mono" w:cs="Roboto Mono"/>
              <w:color w:val="BB2323"/>
              <w:sz w:val="21"/>
              <w:szCs w:val="21"/>
              <w:shd w:val="clear" w:color="auto" w:fill="D9EAD3"/>
            </w:rPr>
            <w:t>'</w:t>
          </w:r>
          <w:proofErr w:type="spellStart"/>
          <w:r>
            <w:rPr>
              <w:rFonts w:ascii="Roboto Mono" w:eastAsia="Roboto Mono" w:hAnsi="Roboto Mono" w:cs="Roboto Mono"/>
              <w:color w:val="BB2323"/>
              <w:sz w:val="21"/>
              <w:szCs w:val="21"/>
              <w:shd w:val="clear" w:color="auto" w:fill="D9EAD3"/>
            </w:rPr>
            <w:t>std_roll_abs_mean</w:t>
          </w:r>
          <w:proofErr w:type="spellEnd"/>
          <w:r>
            <w:rPr>
              <w:rFonts w:ascii="Roboto Mono" w:eastAsia="Roboto Mono" w:hAnsi="Roboto Mono" w:cs="Roboto Mono"/>
              <w:color w:val="BB2323"/>
              <w:sz w:val="21"/>
              <w:szCs w:val="21"/>
              <w:shd w:val="clear" w:color="auto" w:fill="D9EAD3"/>
            </w:rPr>
            <w:t>_' - variance of rolling absolute mean for 100, 1000, 10000 observations</w:t>
          </w:r>
        </w:p>
      </w:sdtContent>
    </w:sdt>
    <w:sdt>
      <w:sdtPr>
        <w:tag w:val="goog_rdk_113"/>
        <w:id w:val="-1636943181"/>
      </w:sdtPr>
      <w:sdtContent>
        <w:p w14:paraId="00000072" w14:textId="77777777" w:rsidR="003A21E5" w:rsidRDefault="007E2FF0">
          <w:pPr>
            <w:shd w:val="clear" w:color="auto" w:fill="FFFFFF"/>
            <w:ind w:left="975" w:right="780"/>
            <w:jc w:val="both"/>
            <w:rPr>
              <w:sz w:val="20"/>
              <w:szCs w:val="20"/>
              <w:shd w:val="clear" w:color="auto" w:fill="D9EAD3"/>
            </w:rPr>
          </w:pPr>
        </w:p>
      </w:sdtContent>
    </w:sdt>
    <w:sdt>
      <w:sdtPr>
        <w:tag w:val="goog_rdk_114"/>
        <w:id w:val="622811846"/>
      </w:sdtPr>
      <w:sdtContent>
        <w:p w14:paraId="00000073" w14:textId="77777777" w:rsidR="003A21E5" w:rsidRDefault="007E2FF0">
          <w:pPr>
            <w:shd w:val="clear" w:color="auto" w:fill="FFFFFF"/>
            <w:ind w:left="975" w:right="780"/>
            <w:jc w:val="both"/>
            <w:rPr>
              <w:sz w:val="20"/>
              <w:szCs w:val="20"/>
            </w:rPr>
          </w:pPr>
          <w:r>
            <w:rPr>
              <w:sz w:val="20"/>
              <w:szCs w:val="20"/>
            </w:rPr>
            <w:t xml:space="preserve">We apply </w:t>
          </w:r>
          <w:commentRangeStart w:id="88"/>
          <w:r>
            <w:rPr>
              <w:sz w:val="20"/>
              <w:szCs w:val="20"/>
            </w:rPr>
            <w:t>different machine learning techniques</w:t>
          </w:r>
          <w:commentRangeEnd w:id="88"/>
          <w:r w:rsidR="00323E41">
            <w:rPr>
              <w:rStyle w:val="CommentReference"/>
            </w:rPr>
            <w:commentReference w:id="88"/>
          </w:r>
          <w:r>
            <w:rPr>
              <w:sz w:val="20"/>
              <w:szCs w:val="20"/>
            </w:rPr>
            <w:t xml:space="preserve"> such as the Random Forest Regressor, XGB </w:t>
          </w:r>
          <w:proofErr w:type="gramStart"/>
          <w:r>
            <w:rPr>
              <w:sz w:val="20"/>
              <w:szCs w:val="20"/>
            </w:rPr>
            <w:t>Regressor,  Decision</w:t>
          </w:r>
          <w:proofErr w:type="gramEnd"/>
          <w:r>
            <w:rPr>
              <w:sz w:val="20"/>
              <w:szCs w:val="20"/>
            </w:rPr>
            <w:t xml:space="preserve"> Tree Regressor, LGBM Regressor, Extra Trees Regressor to the </w:t>
          </w:r>
          <w:commentRangeStart w:id="89"/>
          <w:r>
            <w:rPr>
              <w:sz w:val="20"/>
              <w:szCs w:val="20"/>
            </w:rPr>
            <w:t>new continuous values</w:t>
          </w:r>
          <w:commentRangeEnd w:id="89"/>
          <w:r w:rsidR="00323E41">
            <w:rPr>
              <w:rStyle w:val="CommentReference"/>
            </w:rPr>
            <w:commentReference w:id="89"/>
          </w:r>
          <w:r>
            <w:rPr>
              <w:sz w:val="20"/>
              <w:szCs w:val="20"/>
            </w:rPr>
            <w:t xml:space="preserve"> that we got, </w:t>
          </w:r>
          <w:proofErr w:type="spellStart"/>
          <w:r>
            <w:rPr>
              <w:sz w:val="20"/>
              <w:szCs w:val="20"/>
            </w:rPr>
            <w:t>analysing</w:t>
          </w:r>
          <w:proofErr w:type="spellEnd"/>
          <w:r>
            <w:rPr>
              <w:sz w:val="20"/>
              <w:szCs w:val="20"/>
            </w:rPr>
            <w:t xml:space="preserve"> acoustic time series data. </w:t>
          </w:r>
        </w:p>
      </w:sdtContent>
    </w:sdt>
    <w:sdt>
      <w:sdtPr>
        <w:tag w:val="goog_rdk_115"/>
        <w:id w:val="-1340769197"/>
      </w:sdtPr>
      <w:sdtContent>
        <w:p w14:paraId="00000074" w14:textId="77777777" w:rsidR="003A21E5" w:rsidRDefault="007E2FF0">
          <w:pPr>
            <w:shd w:val="clear" w:color="auto" w:fill="FFFFFF"/>
            <w:ind w:left="975" w:right="780"/>
            <w:jc w:val="both"/>
            <w:rPr>
              <w:sz w:val="20"/>
              <w:szCs w:val="20"/>
            </w:rPr>
          </w:pPr>
          <w:r>
            <w:rPr>
              <w:sz w:val="20"/>
              <w:szCs w:val="20"/>
            </w:rPr>
            <w:t xml:space="preserve">In order to avoid correlation between new features we applied principal component analysis.  Instead of using 35 features, we </w:t>
          </w:r>
          <w:commentRangeStart w:id="90"/>
          <w:r>
            <w:rPr>
              <w:sz w:val="20"/>
              <w:szCs w:val="20"/>
            </w:rPr>
            <w:t>created just 5</w:t>
          </w:r>
          <w:commentRangeEnd w:id="90"/>
          <w:r w:rsidR="00323E41">
            <w:rPr>
              <w:rStyle w:val="CommentReference"/>
            </w:rPr>
            <w:commentReference w:id="90"/>
          </w:r>
          <w:r>
            <w:rPr>
              <w:sz w:val="20"/>
              <w:szCs w:val="20"/>
            </w:rPr>
            <w:t xml:space="preserve"> that represented 99.9% of the full data variation.</w:t>
          </w:r>
        </w:p>
      </w:sdtContent>
    </w:sdt>
    <w:sdt>
      <w:sdtPr>
        <w:tag w:val="goog_rdk_117"/>
        <w:id w:val="41952789"/>
      </w:sdtPr>
      <w:sdtContent>
        <w:p w14:paraId="00000075" w14:textId="67BAF7A9" w:rsidR="003A21E5" w:rsidRDefault="007E2FF0">
          <w:pPr>
            <w:shd w:val="clear" w:color="auto" w:fill="FFFFFF"/>
            <w:ind w:left="975" w:right="780"/>
            <w:jc w:val="both"/>
            <w:rPr>
              <w:sz w:val="20"/>
              <w:szCs w:val="20"/>
              <w:shd w:val="clear" w:color="auto" w:fill="F4CCCC"/>
            </w:rPr>
          </w:pPr>
          <w:sdt>
            <w:sdtPr>
              <w:tag w:val="goog_rdk_116"/>
              <w:id w:val="-392434162"/>
            </w:sdtPr>
            <w:sdtContent>
              <w:commentRangeStart w:id="91"/>
            </w:sdtContent>
          </w:sdt>
          <w:r>
            <w:rPr>
              <w:sz w:val="20"/>
              <w:szCs w:val="20"/>
              <w:shd w:val="clear" w:color="auto" w:fill="F4CCCC"/>
            </w:rPr>
            <w:t>We use a 50/50 continu</w:t>
          </w:r>
          <w:ins w:id="92" w:author="Blanpied, Michael L" w:date="2019-06-29T19:48:00Z">
            <w:r w:rsidR="00323E41">
              <w:rPr>
                <w:sz w:val="20"/>
                <w:szCs w:val="20"/>
                <w:shd w:val="clear" w:color="auto" w:fill="F4CCCC"/>
              </w:rPr>
              <w:t>o</w:t>
            </w:r>
          </w:ins>
          <w:r>
            <w:rPr>
              <w:sz w:val="20"/>
              <w:szCs w:val="20"/>
              <w:shd w:val="clear" w:color="auto" w:fill="F4CCCC"/>
            </w:rPr>
            <w:t>us split of the full time series for use as training and testing data sets respectively. Contiguity of train and test data sets is important, since we want to minimize contamination of the training data with information about the test data.</w:t>
          </w:r>
          <w:commentRangeEnd w:id="91"/>
          <w:r>
            <w:commentReference w:id="91"/>
          </w:r>
        </w:p>
      </w:sdtContent>
    </w:sdt>
    <w:sdt>
      <w:sdtPr>
        <w:tag w:val="goog_rdk_118"/>
        <w:id w:val="1259492727"/>
      </w:sdtPr>
      <w:sdtContent>
        <w:p w14:paraId="00000076" w14:textId="77777777" w:rsidR="003A21E5" w:rsidRDefault="007E2FF0">
          <w:pPr>
            <w:shd w:val="clear" w:color="auto" w:fill="FFFFFF"/>
            <w:ind w:left="975" w:right="780"/>
            <w:jc w:val="both"/>
            <w:rPr>
              <w:sz w:val="20"/>
              <w:szCs w:val="20"/>
            </w:rPr>
          </w:pPr>
          <w:r>
            <w:rPr>
              <w:sz w:val="20"/>
              <w:szCs w:val="20"/>
            </w:rPr>
            <w:t>We computed regularization hyper-parameters for each machine learning predicting techniques by random grid search based on a 3-fold cross-validation.</w:t>
          </w:r>
        </w:p>
      </w:sdtContent>
    </w:sdt>
    <w:sdt>
      <w:sdtPr>
        <w:tag w:val="goog_rdk_119"/>
        <w:id w:val="238841178"/>
      </w:sdtPr>
      <w:sdtContent>
        <w:p w14:paraId="00000077" w14:textId="77777777" w:rsidR="003A21E5" w:rsidRDefault="007E2FF0">
          <w:pPr>
            <w:pBdr>
              <w:top w:val="nil"/>
              <w:left w:val="nil"/>
              <w:bottom w:val="nil"/>
              <w:right w:val="nil"/>
              <w:between w:val="nil"/>
            </w:pBdr>
            <w:ind w:right="780"/>
            <w:rPr>
              <w:color w:val="000000"/>
              <w:sz w:val="20"/>
              <w:szCs w:val="20"/>
            </w:rPr>
          </w:pPr>
        </w:p>
      </w:sdtContent>
    </w:sdt>
    <w:sdt>
      <w:sdtPr>
        <w:tag w:val="goog_rdk_120"/>
        <w:id w:val="2135445351"/>
        <w:showingPlcHdr/>
      </w:sdtPr>
      <w:sdtContent>
        <w:p w14:paraId="00000078" w14:textId="1A13FBA7" w:rsidR="003A21E5" w:rsidRDefault="0082331F">
          <w:pPr>
            <w:pBdr>
              <w:top w:val="nil"/>
              <w:left w:val="nil"/>
              <w:bottom w:val="nil"/>
              <w:right w:val="nil"/>
              <w:between w:val="nil"/>
            </w:pBdr>
            <w:spacing w:before="11"/>
            <w:ind w:right="780"/>
            <w:rPr>
              <w:color w:val="000000"/>
              <w:sz w:val="16"/>
              <w:szCs w:val="16"/>
            </w:rPr>
          </w:pPr>
          <w:r>
            <w:t xml:space="preserve">     </w:t>
          </w:r>
        </w:p>
      </w:sdtContent>
    </w:sdt>
    <w:sdt>
      <w:sdtPr>
        <w:tag w:val="goog_rdk_121"/>
        <w:id w:val="1965614132"/>
      </w:sdtPr>
      <w:sdtContent>
        <w:p w14:paraId="00000079" w14:textId="77777777" w:rsidR="003A21E5" w:rsidRDefault="007E2FF0">
          <w:pPr>
            <w:pStyle w:val="Heading1"/>
            <w:numPr>
              <w:ilvl w:val="0"/>
              <w:numId w:val="2"/>
            </w:numPr>
            <w:tabs>
              <w:tab w:val="left" w:pos="1378"/>
              <w:tab w:val="left" w:pos="1379"/>
            </w:tabs>
            <w:ind w:right="780"/>
          </w:pPr>
          <w:r>
            <w:t>RESULTS</w:t>
          </w:r>
        </w:p>
      </w:sdtContent>
    </w:sdt>
    <w:sdt>
      <w:sdtPr>
        <w:tag w:val="goog_rdk_122"/>
        <w:id w:val="474652030"/>
      </w:sdtPr>
      <w:sdtContent>
        <w:p w14:paraId="0000007A" w14:textId="77777777" w:rsidR="003A21E5" w:rsidRDefault="007E2FF0">
          <w:pPr>
            <w:pBdr>
              <w:top w:val="nil"/>
              <w:left w:val="nil"/>
              <w:bottom w:val="nil"/>
              <w:right w:val="nil"/>
              <w:between w:val="nil"/>
            </w:pBdr>
            <w:spacing w:before="5"/>
            <w:ind w:right="780"/>
            <w:rPr>
              <w:rFonts w:ascii="Georgia" w:eastAsia="Georgia" w:hAnsi="Georgia" w:cs="Georgia"/>
              <w:b/>
              <w:color w:val="000000"/>
              <w:sz w:val="26"/>
              <w:szCs w:val="26"/>
            </w:rPr>
          </w:pPr>
        </w:p>
      </w:sdtContent>
    </w:sdt>
    <w:sdt>
      <w:sdtPr>
        <w:tag w:val="goog_rdk_123"/>
        <w:id w:val="1334949353"/>
      </w:sdtPr>
      <w:sdtContent>
        <w:p w14:paraId="0000007B" w14:textId="5CC67E5A" w:rsidR="003A21E5" w:rsidRDefault="007E2FF0">
          <w:pPr>
            <w:pBdr>
              <w:top w:val="nil"/>
              <w:left w:val="nil"/>
              <w:bottom w:val="nil"/>
              <w:right w:val="nil"/>
              <w:between w:val="nil"/>
            </w:pBdr>
            <w:ind w:left="975" w:right="780"/>
            <w:jc w:val="both"/>
            <w:rPr>
              <w:sz w:val="20"/>
              <w:szCs w:val="20"/>
            </w:rPr>
          </w:pPr>
          <w:r>
            <w:rPr>
              <w:sz w:val="20"/>
              <w:szCs w:val="20"/>
            </w:rPr>
            <w:t>We run different techniques on a train</w:t>
          </w:r>
          <w:ins w:id="93" w:author="Blanpied, Michael L" w:date="2019-06-29T19:49:00Z">
            <w:r w:rsidR="00323E41">
              <w:rPr>
                <w:sz w:val="20"/>
                <w:szCs w:val="20"/>
              </w:rPr>
              <w:t>ing</w:t>
            </w:r>
          </w:ins>
          <w:r>
            <w:rPr>
              <w:sz w:val="20"/>
              <w:szCs w:val="20"/>
            </w:rPr>
            <w:t xml:space="preserve"> data set (50% of the full data) before principal component analysis and after. </w:t>
          </w:r>
          <w:commentRangeStart w:id="94"/>
          <w:r>
            <w:rPr>
              <w:sz w:val="20"/>
              <w:szCs w:val="20"/>
            </w:rPr>
            <w:t>Principal component analysis</w:t>
          </w:r>
          <w:commentRangeEnd w:id="94"/>
          <w:r w:rsidR="0082331F">
            <w:rPr>
              <w:rStyle w:val="CommentReference"/>
            </w:rPr>
            <w:commentReference w:id="94"/>
          </w:r>
          <w:r>
            <w:rPr>
              <w:sz w:val="20"/>
              <w:szCs w:val="20"/>
            </w:rPr>
            <w:t xml:space="preserve"> did not improve our findings significantly. We quantify the accuracy of our model using R2 (the coefficient of determination) and MAE (mean absolute error), applying predicting model on test data set. The best results we achieved </w:t>
          </w:r>
          <w:proofErr w:type="gramStart"/>
          <w:r>
            <w:rPr>
              <w:sz w:val="20"/>
              <w:szCs w:val="20"/>
            </w:rPr>
            <w:t>using  Extra</w:t>
          </w:r>
          <w:proofErr w:type="gramEnd"/>
          <w:r>
            <w:rPr>
              <w:sz w:val="20"/>
              <w:szCs w:val="20"/>
            </w:rPr>
            <w:t xml:space="preserve"> Trees Regressor technique: MAE: 1.61, r2_score: 0.65.</w:t>
          </w:r>
        </w:p>
      </w:sdtContent>
    </w:sdt>
    <w:sdt>
      <w:sdtPr>
        <w:tag w:val="goog_rdk_124"/>
        <w:id w:val="353394020"/>
      </w:sdtPr>
      <w:sdtContent>
        <w:p w14:paraId="0000007C" w14:textId="77777777" w:rsidR="003A21E5" w:rsidRDefault="007E2FF0">
          <w:pPr>
            <w:pBdr>
              <w:top w:val="nil"/>
              <w:left w:val="nil"/>
              <w:bottom w:val="nil"/>
              <w:right w:val="nil"/>
              <w:between w:val="nil"/>
            </w:pBdr>
            <w:ind w:left="975" w:right="780"/>
            <w:jc w:val="both"/>
            <w:rPr>
              <w:sz w:val="20"/>
              <w:szCs w:val="20"/>
            </w:rPr>
          </w:pPr>
          <w:r>
            <w:rPr>
              <w:sz w:val="20"/>
              <w:szCs w:val="20"/>
            </w:rPr>
            <w:t>Hyper-parameters for this technique are '</w:t>
          </w:r>
          <w:proofErr w:type="spellStart"/>
          <w:r>
            <w:rPr>
              <w:sz w:val="20"/>
              <w:szCs w:val="20"/>
            </w:rPr>
            <w:t>max_depth</w:t>
          </w:r>
          <w:proofErr w:type="spellEnd"/>
          <w:r>
            <w:rPr>
              <w:sz w:val="20"/>
              <w:szCs w:val="20"/>
            </w:rPr>
            <w:t xml:space="preserve">': </w:t>
          </w:r>
          <w:proofErr w:type="gramStart"/>
          <w:r>
            <w:rPr>
              <w:sz w:val="20"/>
              <w:szCs w:val="20"/>
            </w:rPr>
            <w:t>25,  '</w:t>
          </w:r>
          <w:proofErr w:type="spellStart"/>
          <w:proofErr w:type="gramEnd"/>
          <w:r>
            <w:rPr>
              <w:sz w:val="20"/>
              <w:szCs w:val="20"/>
            </w:rPr>
            <w:t>max_features</w:t>
          </w:r>
          <w:proofErr w:type="spellEnd"/>
          <w:r>
            <w:rPr>
              <w:sz w:val="20"/>
              <w:szCs w:val="20"/>
            </w:rPr>
            <w:t>': 'auto', '</w:t>
          </w:r>
          <w:proofErr w:type="spellStart"/>
          <w:r>
            <w:rPr>
              <w:sz w:val="20"/>
              <w:szCs w:val="20"/>
            </w:rPr>
            <w:t>min_samples_leaf</w:t>
          </w:r>
          <w:proofErr w:type="spellEnd"/>
          <w:r>
            <w:rPr>
              <w:sz w:val="20"/>
              <w:szCs w:val="20"/>
            </w:rPr>
            <w:t>': 16,  '</w:t>
          </w:r>
          <w:proofErr w:type="spellStart"/>
          <w:r>
            <w:rPr>
              <w:sz w:val="20"/>
              <w:szCs w:val="20"/>
            </w:rPr>
            <w:t>min_samples_split</w:t>
          </w:r>
          <w:proofErr w:type="spellEnd"/>
          <w:r>
            <w:rPr>
              <w:sz w:val="20"/>
              <w:szCs w:val="20"/>
            </w:rPr>
            <w:t>': 30, '</w:t>
          </w:r>
          <w:proofErr w:type="spellStart"/>
          <w:r>
            <w:rPr>
              <w:sz w:val="20"/>
              <w:szCs w:val="20"/>
            </w:rPr>
            <w:t>min_weight_fraction_leaf</w:t>
          </w:r>
          <w:proofErr w:type="spellEnd"/>
          <w:r>
            <w:rPr>
              <w:sz w:val="20"/>
              <w:szCs w:val="20"/>
            </w:rPr>
            <w:t>': 0.06225661421078982,  '</w:t>
          </w:r>
          <w:proofErr w:type="spellStart"/>
          <w:r>
            <w:rPr>
              <w:sz w:val="20"/>
              <w:szCs w:val="20"/>
            </w:rPr>
            <w:t>n_estimators</w:t>
          </w:r>
          <w:proofErr w:type="spellEnd"/>
          <w:r>
            <w:rPr>
              <w:sz w:val="20"/>
              <w:szCs w:val="20"/>
            </w:rPr>
            <w:t>': 400. The Extra Trees Regressor overview is presented in the section 2.2.</w:t>
          </w:r>
        </w:p>
      </w:sdtContent>
    </w:sdt>
    <w:sdt>
      <w:sdtPr>
        <w:tag w:val="goog_rdk_125"/>
        <w:id w:val="318545937"/>
      </w:sdtPr>
      <w:sdtContent>
        <w:p w14:paraId="0000007D" w14:textId="77777777" w:rsidR="003A21E5" w:rsidRDefault="007E2FF0">
          <w:pPr>
            <w:pBdr>
              <w:top w:val="nil"/>
              <w:left w:val="nil"/>
              <w:bottom w:val="nil"/>
              <w:right w:val="nil"/>
              <w:between w:val="nil"/>
            </w:pBdr>
            <w:ind w:left="975" w:right="780"/>
            <w:jc w:val="both"/>
            <w:rPr>
              <w:sz w:val="20"/>
              <w:szCs w:val="20"/>
            </w:rPr>
          </w:pPr>
          <w:r>
            <w:rPr>
              <w:sz w:val="20"/>
              <w:szCs w:val="20"/>
            </w:rPr>
            <w:t>When making a prediction (red curve), we emphasize that there is no past or future information considered: each prediction uses only the information within one single time window of the acoustic signal (Fig. 10)</w:t>
          </w:r>
        </w:p>
      </w:sdtContent>
    </w:sdt>
    <w:sdt>
      <w:sdtPr>
        <w:tag w:val="goog_rdk_126"/>
        <w:id w:val="109721539"/>
      </w:sdtPr>
      <w:sdtContent>
        <w:p w14:paraId="0000007E" w14:textId="77777777" w:rsidR="003A21E5" w:rsidRDefault="007E2FF0">
          <w:pPr>
            <w:pBdr>
              <w:top w:val="nil"/>
              <w:left w:val="nil"/>
              <w:bottom w:val="nil"/>
              <w:right w:val="nil"/>
              <w:between w:val="nil"/>
            </w:pBdr>
            <w:ind w:left="900" w:right="780"/>
            <w:jc w:val="both"/>
            <w:rPr>
              <w:sz w:val="20"/>
              <w:szCs w:val="20"/>
            </w:rPr>
          </w:pPr>
          <w:r>
            <w:rPr>
              <w:noProof/>
              <w:sz w:val="20"/>
              <w:szCs w:val="20"/>
            </w:rPr>
            <w:drawing>
              <wp:inline distT="114300" distB="114300" distL="114300" distR="114300" wp14:anchorId="51DC938A" wp14:editId="16150275">
                <wp:extent cx="5410200" cy="1062038"/>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410200" cy="1062038"/>
                        </a:xfrm>
                        <a:prstGeom prst="rect">
                          <a:avLst/>
                        </a:prstGeom>
                        <a:ln/>
                      </pic:spPr>
                    </pic:pic>
                  </a:graphicData>
                </a:graphic>
              </wp:inline>
            </w:drawing>
          </w:r>
        </w:p>
      </w:sdtContent>
    </w:sdt>
    <w:sdt>
      <w:sdtPr>
        <w:tag w:val="goog_rdk_127"/>
        <w:id w:val="2017274293"/>
      </w:sdtPr>
      <w:sdtContent>
        <w:p w14:paraId="0000007F" w14:textId="77777777" w:rsidR="003A21E5" w:rsidRDefault="007E2FF0">
          <w:pPr>
            <w:pBdr>
              <w:top w:val="nil"/>
              <w:left w:val="nil"/>
              <w:bottom w:val="nil"/>
              <w:right w:val="nil"/>
              <w:between w:val="nil"/>
            </w:pBdr>
            <w:ind w:left="900" w:right="780"/>
            <w:jc w:val="center"/>
            <w:rPr>
              <w:b/>
              <w:sz w:val="20"/>
              <w:szCs w:val="20"/>
            </w:rPr>
          </w:pPr>
          <w:r>
            <w:rPr>
              <w:b/>
              <w:sz w:val="20"/>
              <w:szCs w:val="20"/>
            </w:rPr>
            <w:t>Fig. 10</w:t>
          </w:r>
        </w:p>
      </w:sdtContent>
    </w:sdt>
    <w:sdt>
      <w:sdtPr>
        <w:tag w:val="goog_rdk_128"/>
        <w:id w:val="1320848004"/>
      </w:sdtPr>
      <w:sdtContent>
        <w:p w14:paraId="00000080" w14:textId="77777777" w:rsidR="003A21E5" w:rsidRDefault="007E2FF0">
          <w:pPr>
            <w:ind w:left="900" w:right="780"/>
            <w:jc w:val="both"/>
            <w:rPr>
              <w:sz w:val="20"/>
              <w:szCs w:val="20"/>
            </w:rPr>
          </w:pPr>
          <w:r>
            <w:rPr>
              <w:sz w:val="20"/>
              <w:szCs w:val="20"/>
            </w:rPr>
            <w:t xml:space="preserve">Results we achieved using </w:t>
          </w:r>
          <w:proofErr w:type="spellStart"/>
          <w:r>
            <w:rPr>
              <w:sz w:val="20"/>
              <w:szCs w:val="20"/>
            </w:rPr>
            <w:t>AdaBoostRegressor</w:t>
          </w:r>
          <w:proofErr w:type="spellEnd"/>
          <w:r>
            <w:rPr>
              <w:sz w:val="20"/>
              <w:szCs w:val="20"/>
            </w:rPr>
            <w:t>: MAE: 1.67, r2_score: 0.62 (Fig.11).</w:t>
          </w:r>
        </w:p>
      </w:sdtContent>
    </w:sdt>
    <w:sdt>
      <w:sdtPr>
        <w:tag w:val="goog_rdk_129"/>
        <w:id w:val="1309973626"/>
      </w:sdtPr>
      <w:sdtContent>
        <w:p w14:paraId="00000081" w14:textId="77777777" w:rsidR="003A21E5" w:rsidRDefault="007E2FF0">
          <w:pPr>
            <w:pBdr>
              <w:top w:val="nil"/>
              <w:left w:val="nil"/>
              <w:bottom w:val="nil"/>
              <w:right w:val="nil"/>
              <w:between w:val="nil"/>
            </w:pBdr>
            <w:ind w:left="900" w:right="780"/>
            <w:jc w:val="both"/>
            <w:rPr>
              <w:sz w:val="20"/>
              <w:szCs w:val="20"/>
            </w:rPr>
          </w:pPr>
          <w:r>
            <w:rPr>
              <w:sz w:val="20"/>
              <w:szCs w:val="20"/>
            </w:rPr>
            <w:t>Hyper-parameters for this technique are: '</w:t>
          </w:r>
          <w:proofErr w:type="spellStart"/>
          <w:r>
            <w:rPr>
              <w:sz w:val="20"/>
              <w:szCs w:val="20"/>
            </w:rPr>
            <w:t>learning_rate</w:t>
          </w:r>
          <w:proofErr w:type="spellEnd"/>
          <w:r>
            <w:rPr>
              <w:sz w:val="20"/>
              <w:szCs w:val="20"/>
            </w:rPr>
            <w:t xml:space="preserve">': 0.018261985736355728, 'loss': 'square', </w:t>
          </w:r>
          <w:proofErr w:type="spellStart"/>
          <w:r>
            <w:rPr>
              <w:sz w:val="20"/>
              <w:szCs w:val="20"/>
            </w:rPr>
            <w:t>n_estimators</w:t>
          </w:r>
          <w:proofErr w:type="spellEnd"/>
          <w:r>
            <w:rPr>
              <w:sz w:val="20"/>
              <w:szCs w:val="20"/>
            </w:rPr>
            <w:t xml:space="preserve"> = 500, </w:t>
          </w:r>
          <w:proofErr w:type="spellStart"/>
          <w:r>
            <w:rPr>
              <w:sz w:val="20"/>
              <w:szCs w:val="20"/>
            </w:rPr>
            <w:t>base_estimator</w:t>
          </w:r>
          <w:proofErr w:type="spellEnd"/>
          <w:r>
            <w:rPr>
              <w:sz w:val="20"/>
              <w:szCs w:val="20"/>
            </w:rPr>
            <w:t>=Ridge(alpha=1).</w:t>
          </w:r>
        </w:p>
      </w:sdtContent>
    </w:sdt>
    <w:sdt>
      <w:sdtPr>
        <w:tag w:val="goog_rdk_130"/>
        <w:id w:val="1213087544"/>
      </w:sdtPr>
      <w:sdtContent>
        <w:p w14:paraId="00000082" w14:textId="77777777" w:rsidR="003A21E5" w:rsidRDefault="007E2FF0">
          <w:pPr>
            <w:pBdr>
              <w:top w:val="nil"/>
              <w:left w:val="nil"/>
              <w:bottom w:val="nil"/>
              <w:right w:val="nil"/>
              <w:between w:val="nil"/>
            </w:pBdr>
            <w:ind w:left="900" w:right="780"/>
            <w:jc w:val="both"/>
            <w:rPr>
              <w:sz w:val="20"/>
              <w:szCs w:val="20"/>
            </w:rPr>
          </w:pPr>
          <w:r>
            <w:rPr>
              <w:noProof/>
              <w:sz w:val="20"/>
              <w:szCs w:val="20"/>
            </w:rPr>
            <w:drawing>
              <wp:inline distT="114300" distB="114300" distL="114300" distR="114300" wp14:anchorId="3F0BF681" wp14:editId="48FC8EF3">
                <wp:extent cx="5314315" cy="1185989"/>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314315" cy="1185989"/>
                        </a:xfrm>
                        <a:prstGeom prst="rect">
                          <a:avLst/>
                        </a:prstGeom>
                        <a:ln/>
                      </pic:spPr>
                    </pic:pic>
                  </a:graphicData>
                </a:graphic>
              </wp:inline>
            </w:drawing>
          </w:r>
        </w:p>
      </w:sdtContent>
    </w:sdt>
    <w:sdt>
      <w:sdtPr>
        <w:tag w:val="goog_rdk_131"/>
        <w:id w:val="-1761210849"/>
      </w:sdtPr>
      <w:sdtContent>
        <w:p w14:paraId="00000083" w14:textId="77777777" w:rsidR="003A21E5" w:rsidRDefault="007E2FF0">
          <w:pPr>
            <w:pBdr>
              <w:top w:val="nil"/>
              <w:left w:val="nil"/>
              <w:bottom w:val="nil"/>
              <w:right w:val="nil"/>
              <w:between w:val="nil"/>
            </w:pBdr>
            <w:ind w:left="900" w:right="780"/>
            <w:jc w:val="center"/>
            <w:rPr>
              <w:sz w:val="20"/>
              <w:szCs w:val="20"/>
            </w:rPr>
          </w:pPr>
          <w:r>
            <w:rPr>
              <w:b/>
              <w:sz w:val="20"/>
              <w:szCs w:val="20"/>
            </w:rPr>
            <w:t>Fig. 11</w:t>
          </w:r>
        </w:p>
      </w:sdtContent>
    </w:sdt>
    <w:sdt>
      <w:sdtPr>
        <w:tag w:val="goog_rdk_132"/>
        <w:id w:val="-579933"/>
      </w:sdtPr>
      <w:sdtContent>
        <w:p w14:paraId="00000084" w14:textId="77777777" w:rsidR="003A21E5" w:rsidRDefault="007E2FF0">
          <w:pPr>
            <w:pBdr>
              <w:top w:val="nil"/>
              <w:left w:val="nil"/>
              <w:bottom w:val="nil"/>
              <w:right w:val="nil"/>
              <w:between w:val="nil"/>
            </w:pBdr>
            <w:ind w:left="900" w:right="780"/>
            <w:jc w:val="both"/>
            <w:rPr>
              <w:rFonts w:ascii="Roboto Mono" w:eastAsia="Roboto Mono" w:hAnsi="Roboto Mono" w:cs="Roboto Mono"/>
              <w:color w:val="055BE0"/>
              <w:sz w:val="21"/>
              <w:szCs w:val="21"/>
              <w:shd w:val="clear" w:color="auto" w:fill="F7F7F7"/>
            </w:rPr>
          </w:pPr>
        </w:p>
      </w:sdtContent>
    </w:sdt>
    <w:sdt>
      <w:sdtPr>
        <w:tag w:val="goog_rdk_133"/>
        <w:id w:val="-1985383943"/>
      </w:sdtPr>
      <w:sdtContent>
        <w:p w14:paraId="00000085" w14:textId="77777777" w:rsidR="003A21E5" w:rsidRDefault="007E2FF0">
          <w:pPr>
            <w:pBdr>
              <w:top w:val="nil"/>
              <w:left w:val="nil"/>
              <w:bottom w:val="nil"/>
              <w:right w:val="nil"/>
              <w:between w:val="nil"/>
            </w:pBdr>
            <w:ind w:left="900" w:right="780"/>
            <w:jc w:val="both"/>
            <w:rPr>
              <w:sz w:val="20"/>
              <w:szCs w:val="20"/>
            </w:rPr>
          </w:pPr>
        </w:p>
      </w:sdtContent>
    </w:sdt>
    <w:sdt>
      <w:sdtPr>
        <w:tag w:val="goog_rdk_134"/>
        <w:id w:val="-1029875590"/>
      </w:sdtPr>
      <w:sdtContent>
        <w:p w14:paraId="00000086" w14:textId="77777777" w:rsidR="003A21E5" w:rsidRDefault="007E2FF0">
          <w:pPr>
            <w:pBdr>
              <w:top w:val="nil"/>
              <w:left w:val="nil"/>
              <w:bottom w:val="nil"/>
              <w:right w:val="nil"/>
              <w:between w:val="nil"/>
            </w:pBdr>
            <w:ind w:left="900" w:right="780"/>
            <w:jc w:val="both"/>
            <w:rPr>
              <w:sz w:val="20"/>
              <w:szCs w:val="20"/>
            </w:rPr>
          </w:pPr>
        </w:p>
      </w:sdtContent>
    </w:sdt>
    <w:sdt>
      <w:sdtPr>
        <w:tag w:val="goog_rdk_135"/>
        <w:id w:val="-1737927798"/>
      </w:sdtPr>
      <w:sdtContent>
        <w:p w14:paraId="00000087" w14:textId="77777777" w:rsidR="003A21E5" w:rsidRDefault="007E2FF0">
          <w:pPr>
            <w:pBdr>
              <w:top w:val="nil"/>
              <w:left w:val="nil"/>
              <w:bottom w:val="nil"/>
              <w:right w:val="nil"/>
              <w:between w:val="nil"/>
            </w:pBdr>
            <w:ind w:left="900" w:right="780"/>
            <w:jc w:val="both"/>
            <w:rPr>
              <w:sz w:val="20"/>
              <w:szCs w:val="20"/>
            </w:rPr>
          </w:pPr>
        </w:p>
      </w:sdtContent>
    </w:sdt>
    <w:sdt>
      <w:sdtPr>
        <w:tag w:val="goog_rdk_136"/>
        <w:id w:val="499157621"/>
      </w:sdtPr>
      <w:sdtContent>
        <w:p w14:paraId="00000088" w14:textId="77777777" w:rsidR="003A21E5" w:rsidRDefault="007E2FF0">
          <w:pPr>
            <w:pBdr>
              <w:top w:val="nil"/>
              <w:left w:val="nil"/>
              <w:bottom w:val="nil"/>
              <w:right w:val="nil"/>
              <w:between w:val="nil"/>
            </w:pBdr>
            <w:ind w:left="900" w:right="780"/>
            <w:jc w:val="both"/>
            <w:rPr>
              <w:sz w:val="20"/>
              <w:szCs w:val="20"/>
            </w:rPr>
          </w:pPr>
        </w:p>
      </w:sdtContent>
    </w:sdt>
    <w:sdt>
      <w:sdtPr>
        <w:tag w:val="goog_rdk_137"/>
        <w:id w:val="281391676"/>
      </w:sdtPr>
      <w:sdtContent>
        <w:p w14:paraId="00000089" w14:textId="77777777" w:rsidR="003A21E5" w:rsidRDefault="007E2FF0">
          <w:pPr>
            <w:pBdr>
              <w:top w:val="nil"/>
              <w:left w:val="nil"/>
              <w:bottom w:val="nil"/>
              <w:right w:val="nil"/>
              <w:between w:val="nil"/>
            </w:pBdr>
            <w:ind w:left="975" w:right="780"/>
            <w:jc w:val="both"/>
            <w:rPr>
              <w:sz w:val="20"/>
              <w:szCs w:val="20"/>
            </w:rPr>
          </w:pPr>
        </w:p>
      </w:sdtContent>
    </w:sdt>
    <w:sdt>
      <w:sdtPr>
        <w:tag w:val="goog_rdk_138"/>
        <w:id w:val="51115295"/>
      </w:sdtPr>
      <w:sdtContent>
        <w:p w14:paraId="0000008A" w14:textId="77777777" w:rsidR="003A21E5" w:rsidRDefault="007E2FF0">
          <w:pPr>
            <w:pBdr>
              <w:top w:val="nil"/>
              <w:left w:val="nil"/>
              <w:bottom w:val="nil"/>
              <w:right w:val="nil"/>
              <w:between w:val="nil"/>
            </w:pBdr>
            <w:ind w:right="780"/>
            <w:rPr>
              <w:color w:val="000000"/>
              <w:sz w:val="20"/>
              <w:szCs w:val="20"/>
            </w:rPr>
          </w:pPr>
        </w:p>
      </w:sdtContent>
    </w:sdt>
    <w:sdt>
      <w:sdtPr>
        <w:tag w:val="goog_rdk_139"/>
        <w:id w:val="139090126"/>
      </w:sdtPr>
      <w:sdtContent>
        <w:p w14:paraId="0000008B" w14:textId="77777777" w:rsidR="003A21E5" w:rsidRDefault="007E2FF0">
          <w:pPr>
            <w:pBdr>
              <w:top w:val="nil"/>
              <w:left w:val="nil"/>
              <w:bottom w:val="nil"/>
              <w:right w:val="nil"/>
              <w:between w:val="nil"/>
            </w:pBdr>
            <w:spacing w:before="1"/>
            <w:ind w:right="780"/>
            <w:rPr>
              <w:color w:val="000000"/>
              <w:sz w:val="17"/>
              <w:szCs w:val="17"/>
            </w:rPr>
          </w:pPr>
        </w:p>
      </w:sdtContent>
    </w:sdt>
    <w:sdt>
      <w:sdtPr>
        <w:tag w:val="goog_rdk_140"/>
        <w:id w:val="788244639"/>
      </w:sdtPr>
      <w:sdtContent>
        <w:p w14:paraId="0000008C" w14:textId="77777777" w:rsidR="003A21E5" w:rsidRDefault="007E2FF0">
          <w:pPr>
            <w:pStyle w:val="Heading1"/>
            <w:numPr>
              <w:ilvl w:val="0"/>
              <w:numId w:val="2"/>
            </w:numPr>
            <w:tabs>
              <w:tab w:val="left" w:pos="1378"/>
              <w:tab w:val="left" w:pos="1379"/>
            </w:tabs>
            <w:ind w:right="780"/>
          </w:pPr>
          <w:r>
            <w:t>ANALYSIS</w:t>
          </w:r>
        </w:p>
      </w:sdtContent>
    </w:sdt>
    <w:sdt>
      <w:sdtPr>
        <w:tag w:val="goog_rdk_141"/>
        <w:id w:val="1275751317"/>
      </w:sdtPr>
      <w:sdtContent>
        <w:p w14:paraId="0000008D" w14:textId="77777777" w:rsidR="003A21E5" w:rsidRDefault="007E2FF0">
          <w:pPr>
            <w:pBdr>
              <w:top w:val="nil"/>
              <w:left w:val="nil"/>
              <w:bottom w:val="nil"/>
              <w:right w:val="nil"/>
              <w:between w:val="nil"/>
            </w:pBdr>
            <w:spacing w:before="6"/>
            <w:ind w:right="780"/>
            <w:rPr>
              <w:rFonts w:ascii="Georgia" w:eastAsia="Georgia" w:hAnsi="Georgia" w:cs="Georgia"/>
              <w:b/>
              <w:color w:val="000000"/>
              <w:sz w:val="26"/>
              <w:szCs w:val="26"/>
            </w:rPr>
          </w:pPr>
        </w:p>
      </w:sdtContent>
    </w:sdt>
    <w:sdt>
      <w:sdtPr>
        <w:tag w:val="goog_rdk_142"/>
        <w:id w:val="-1844393111"/>
      </w:sdtPr>
      <w:sdtContent>
        <w:p w14:paraId="0000008E" w14:textId="77777777" w:rsidR="003A21E5" w:rsidRDefault="007E2FF0">
          <w:pPr>
            <w:pBdr>
              <w:top w:val="nil"/>
              <w:left w:val="nil"/>
              <w:bottom w:val="nil"/>
              <w:right w:val="nil"/>
              <w:between w:val="nil"/>
            </w:pBdr>
            <w:ind w:left="975" w:right="780"/>
            <w:jc w:val="both"/>
            <w:rPr>
              <w:sz w:val="20"/>
              <w:szCs w:val="20"/>
            </w:rPr>
          </w:pPr>
          <w:r>
            <w:rPr>
              <w:sz w:val="20"/>
              <w:szCs w:val="20"/>
            </w:rPr>
            <w:t xml:space="preserve">The most accurate results with coefficient of determination 0.65 and mean absolute error 1.61 seconds we got using Extra Trees Regressor. The most important features are shown on Fig. 12. Top 5 are rolling standard deviations. </w:t>
          </w:r>
        </w:p>
      </w:sdtContent>
    </w:sdt>
    <w:sdt>
      <w:sdtPr>
        <w:tag w:val="goog_rdk_143"/>
        <w:id w:val="-381945200"/>
      </w:sdtPr>
      <w:sdtContent>
        <w:p w14:paraId="0000008F" w14:textId="77777777" w:rsidR="003A21E5" w:rsidRDefault="007E2FF0">
          <w:pPr>
            <w:pBdr>
              <w:top w:val="nil"/>
              <w:left w:val="nil"/>
              <w:bottom w:val="nil"/>
              <w:right w:val="nil"/>
              <w:between w:val="nil"/>
            </w:pBdr>
            <w:ind w:left="975" w:right="780"/>
            <w:jc w:val="both"/>
            <w:rPr>
              <w:sz w:val="20"/>
              <w:szCs w:val="20"/>
            </w:rPr>
          </w:pPr>
          <w:r>
            <w:rPr>
              <w:noProof/>
              <w:sz w:val="20"/>
              <w:szCs w:val="20"/>
            </w:rPr>
            <w:drawing>
              <wp:inline distT="114300" distB="114300" distL="114300" distR="114300" wp14:anchorId="1C04E32F" wp14:editId="028C52ED">
                <wp:extent cx="4913313" cy="474692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913313" cy="4746925"/>
                        </a:xfrm>
                        <a:prstGeom prst="rect">
                          <a:avLst/>
                        </a:prstGeom>
                        <a:ln/>
                      </pic:spPr>
                    </pic:pic>
                  </a:graphicData>
                </a:graphic>
              </wp:inline>
            </w:drawing>
          </w:r>
        </w:p>
      </w:sdtContent>
    </w:sdt>
    <w:sdt>
      <w:sdtPr>
        <w:tag w:val="goog_rdk_144"/>
        <w:id w:val="-853340009"/>
      </w:sdtPr>
      <w:sdtContent>
        <w:p w14:paraId="00000090" w14:textId="77777777" w:rsidR="003A21E5" w:rsidRDefault="007E2FF0">
          <w:pPr>
            <w:pBdr>
              <w:top w:val="nil"/>
              <w:left w:val="nil"/>
              <w:bottom w:val="nil"/>
              <w:right w:val="nil"/>
              <w:between w:val="nil"/>
            </w:pBdr>
            <w:ind w:left="975" w:right="780"/>
            <w:jc w:val="center"/>
            <w:rPr>
              <w:sz w:val="20"/>
              <w:szCs w:val="20"/>
            </w:rPr>
          </w:pPr>
          <w:r>
            <w:rPr>
              <w:b/>
              <w:sz w:val="20"/>
              <w:szCs w:val="20"/>
            </w:rPr>
            <w:t>Fig. 12</w:t>
          </w:r>
          <w:r>
            <w:rPr>
              <w:sz w:val="20"/>
              <w:szCs w:val="20"/>
            </w:rPr>
            <w:t xml:space="preserve"> </w:t>
          </w:r>
        </w:p>
      </w:sdtContent>
    </w:sdt>
    <w:sdt>
      <w:sdtPr>
        <w:tag w:val="goog_rdk_145"/>
        <w:id w:val="-964804792"/>
      </w:sdtPr>
      <w:sdtContent>
        <w:p w14:paraId="00000091" w14:textId="77777777" w:rsidR="003A21E5" w:rsidRDefault="007E2FF0">
          <w:pPr>
            <w:pBdr>
              <w:top w:val="nil"/>
              <w:left w:val="nil"/>
              <w:bottom w:val="nil"/>
              <w:right w:val="nil"/>
              <w:between w:val="nil"/>
            </w:pBdr>
            <w:ind w:right="780"/>
            <w:rPr>
              <w:color w:val="000000"/>
              <w:sz w:val="20"/>
              <w:szCs w:val="20"/>
            </w:rPr>
          </w:pPr>
        </w:p>
      </w:sdtContent>
    </w:sdt>
    <w:sdt>
      <w:sdtPr>
        <w:tag w:val="goog_rdk_146"/>
        <w:id w:val="-203718995"/>
      </w:sdtPr>
      <w:sdtContent>
        <w:p w14:paraId="00000092" w14:textId="77777777" w:rsidR="003A21E5" w:rsidRDefault="007E2FF0">
          <w:pPr>
            <w:pBdr>
              <w:top w:val="nil"/>
              <w:left w:val="nil"/>
              <w:bottom w:val="nil"/>
              <w:right w:val="nil"/>
              <w:between w:val="nil"/>
            </w:pBdr>
            <w:spacing w:before="2"/>
            <w:ind w:right="780"/>
            <w:rPr>
              <w:color w:val="000000"/>
              <w:sz w:val="17"/>
              <w:szCs w:val="17"/>
            </w:rPr>
          </w:pPr>
        </w:p>
      </w:sdtContent>
    </w:sdt>
    <w:sdt>
      <w:sdtPr>
        <w:tag w:val="goog_rdk_147"/>
        <w:id w:val="-25556388"/>
      </w:sdtPr>
      <w:sdtContent>
        <w:p w14:paraId="00000093" w14:textId="77777777" w:rsidR="003A21E5" w:rsidRDefault="007E2FF0">
          <w:pPr>
            <w:pStyle w:val="Heading1"/>
            <w:numPr>
              <w:ilvl w:val="0"/>
              <w:numId w:val="2"/>
            </w:numPr>
            <w:tabs>
              <w:tab w:val="left" w:pos="1378"/>
              <w:tab w:val="left" w:pos="1379"/>
            </w:tabs>
            <w:spacing w:before="1"/>
            <w:ind w:right="780"/>
          </w:pPr>
          <w:r>
            <w:t>ETHICS</w:t>
          </w:r>
        </w:p>
      </w:sdtContent>
    </w:sdt>
    <w:sdt>
      <w:sdtPr>
        <w:tag w:val="goog_rdk_148"/>
        <w:id w:val="-1186744789"/>
      </w:sdtPr>
      <w:sdtContent>
        <w:p w14:paraId="00000094" w14:textId="77777777" w:rsidR="003A21E5" w:rsidRDefault="007E2FF0">
          <w:pPr>
            <w:pBdr>
              <w:top w:val="nil"/>
              <w:left w:val="nil"/>
              <w:bottom w:val="nil"/>
              <w:right w:val="nil"/>
              <w:between w:val="nil"/>
            </w:pBdr>
            <w:spacing w:before="5"/>
            <w:ind w:right="780"/>
            <w:rPr>
              <w:rFonts w:ascii="Georgia" w:eastAsia="Georgia" w:hAnsi="Georgia" w:cs="Georgia"/>
              <w:b/>
              <w:color w:val="000000"/>
              <w:sz w:val="26"/>
              <w:szCs w:val="26"/>
            </w:rPr>
          </w:pPr>
        </w:p>
      </w:sdtContent>
    </w:sdt>
    <w:sdt>
      <w:sdtPr>
        <w:tag w:val="goog_rdk_149"/>
        <w:id w:val="-51009284"/>
      </w:sdtPr>
      <w:sdtContent>
        <w:p w14:paraId="00000095" w14:textId="77777777" w:rsidR="003A21E5" w:rsidRDefault="007E2FF0">
          <w:pPr>
            <w:pBdr>
              <w:top w:val="nil"/>
              <w:left w:val="nil"/>
              <w:bottom w:val="nil"/>
              <w:right w:val="nil"/>
              <w:between w:val="nil"/>
            </w:pBdr>
            <w:ind w:left="975" w:right="780"/>
            <w:jc w:val="both"/>
            <w:rPr>
              <w:color w:val="000000"/>
              <w:sz w:val="20"/>
              <w:szCs w:val="20"/>
            </w:rPr>
          </w:pPr>
          <w:r>
            <w:rPr>
              <w:sz w:val="20"/>
              <w:szCs w:val="20"/>
            </w:rPr>
            <w:t xml:space="preserve">Scientists’ responsibility to inform the public about their results may conflict with their responsibility not to cause social disturbance by the communication of these results. A study of the well-known Brady-Spence and </w:t>
          </w:r>
          <w:proofErr w:type="spellStart"/>
          <w:r>
            <w:rPr>
              <w:sz w:val="20"/>
              <w:szCs w:val="20"/>
            </w:rPr>
            <w:t>Iben</w:t>
          </w:r>
          <w:proofErr w:type="spellEnd"/>
          <w:r>
            <w:rPr>
              <w:sz w:val="20"/>
              <w:szCs w:val="20"/>
            </w:rPr>
            <w:t xml:space="preserve"> Browning earthquake predictions illustrates this conflict in the publication of scientifically unwarranted predictions. Furthermore, a public policy that considers public sensitivity caused by such publications as an opportunity to promote public awareness is ethically problematic from (</w:t>
          </w:r>
          <w:proofErr w:type="spellStart"/>
          <w:r>
            <w:rPr>
              <w:sz w:val="20"/>
              <w:szCs w:val="20"/>
            </w:rPr>
            <w:t>i</w:t>
          </w:r>
          <w:proofErr w:type="spellEnd"/>
          <w:r>
            <w:rPr>
              <w:sz w:val="20"/>
              <w:szCs w:val="20"/>
            </w:rPr>
            <w:t xml:space="preserve">) a refined consequentialist point of view that any means cannot be justified by any ends, and (ii) a </w:t>
          </w:r>
          <w:proofErr w:type="gramStart"/>
          <w:r>
            <w:rPr>
              <w:sz w:val="20"/>
              <w:szCs w:val="20"/>
            </w:rPr>
            <w:t>rights</w:t>
          </w:r>
          <w:proofErr w:type="gramEnd"/>
          <w:r>
            <w:rPr>
              <w:sz w:val="20"/>
              <w:szCs w:val="20"/>
            </w:rPr>
            <w:t xml:space="preserve"> view according to which individuals should never be treated as a mere means to ends. [7]</w:t>
          </w:r>
        </w:p>
      </w:sdtContent>
    </w:sdt>
    <w:sdt>
      <w:sdtPr>
        <w:tag w:val="goog_rdk_150"/>
        <w:id w:val="669833933"/>
      </w:sdtPr>
      <w:sdtContent>
        <w:p w14:paraId="00000096" w14:textId="77777777" w:rsidR="003A21E5" w:rsidRDefault="007E2FF0">
          <w:pPr>
            <w:pBdr>
              <w:top w:val="nil"/>
              <w:left w:val="nil"/>
              <w:bottom w:val="nil"/>
              <w:right w:val="nil"/>
              <w:between w:val="nil"/>
            </w:pBdr>
            <w:ind w:right="780"/>
            <w:rPr>
              <w:color w:val="000000"/>
              <w:sz w:val="20"/>
              <w:szCs w:val="20"/>
            </w:rPr>
          </w:pPr>
        </w:p>
      </w:sdtContent>
    </w:sdt>
    <w:sdt>
      <w:sdtPr>
        <w:tag w:val="goog_rdk_151"/>
        <w:id w:val="1618257489"/>
      </w:sdtPr>
      <w:sdtContent>
        <w:p w14:paraId="00000097" w14:textId="77777777" w:rsidR="003A21E5" w:rsidRDefault="007E2FF0">
          <w:pPr>
            <w:pBdr>
              <w:top w:val="nil"/>
              <w:left w:val="nil"/>
              <w:bottom w:val="nil"/>
              <w:right w:val="nil"/>
              <w:between w:val="nil"/>
            </w:pBdr>
            <w:spacing w:before="3"/>
            <w:ind w:right="780"/>
            <w:rPr>
              <w:color w:val="000000"/>
              <w:sz w:val="21"/>
              <w:szCs w:val="21"/>
            </w:rPr>
          </w:pPr>
        </w:p>
      </w:sdtContent>
    </w:sdt>
    <w:sdt>
      <w:sdtPr>
        <w:tag w:val="goog_rdk_152"/>
        <w:id w:val="-549926953"/>
      </w:sdtPr>
      <w:sdtContent>
        <w:p w14:paraId="00000098" w14:textId="77777777" w:rsidR="003A21E5" w:rsidRDefault="007E2FF0">
          <w:pPr>
            <w:pStyle w:val="Heading1"/>
            <w:numPr>
              <w:ilvl w:val="0"/>
              <w:numId w:val="2"/>
            </w:numPr>
            <w:tabs>
              <w:tab w:val="left" w:pos="1378"/>
              <w:tab w:val="left" w:pos="1379"/>
            </w:tabs>
            <w:spacing w:before="59"/>
            <w:ind w:right="780"/>
          </w:pPr>
          <w:r>
            <w:t xml:space="preserve">CONCLUSION (I used LANL conclusion just for now </w:t>
          </w:r>
          <w:bookmarkStart w:id="95" w:name="_GoBack"/>
          <w:r>
            <w:t xml:space="preserve">and put our numbers. It is applicable to our work but </w:t>
          </w:r>
          <w:bookmarkEnd w:id="95"/>
          <w:r>
            <w:t xml:space="preserve">should be saying in our words. Original LANL conclusion you can see here </w:t>
          </w:r>
          <w:hyperlink r:id="rId22">
            <w:r>
              <w:rPr>
                <w:color w:val="1155CC"/>
                <w:u w:val="single"/>
              </w:rPr>
              <w:t>https://agupubs.onlinelibrary.wiley.com/doi/full/10.1002/2017GL074677</w:t>
            </w:r>
          </w:hyperlink>
          <w:r>
            <w:t>)</w:t>
          </w:r>
        </w:p>
      </w:sdtContent>
    </w:sdt>
    <w:sdt>
      <w:sdtPr>
        <w:tag w:val="goog_rdk_153"/>
        <w:id w:val="-188227844"/>
      </w:sdtPr>
      <w:sdtContent>
        <w:p w14:paraId="00000099" w14:textId="77777777" w:rsidR="003A21E5" w:rsidRDefault="007E2FF0">
          <w:pPr>
            <w:pBdr>
              <w:top w:val="nil"/>
              <w:left w:val="nil"/>
              <w:bottom w:val="nil"/>
              <w:right w:val="nil"/>
              <w:between w:val="nil"/>
            </w:pBdr>
            <w:spacing w:before="1"/>
            <w:ind w:right="780"/>
            <w:rPr>
              <w:rFonts w:ascii="Georgia" w:eastAsia="Georgia" w:hAnsi="Georgia" w:cs="Georgia"/>
              <w:b/>
              <w:color w:val="000000"/>
              <w:sz w:val="20"/>
              <w:szCs w:val="20"/>
            </w:rPr>
          </w:pPr>
        </w:p>
      </w:sdtContent>
    </w:sdt>
    <w:sdt>
      <w:sdtPr>
        <w:tag w:val="goog_rdk_154"/>
        <w:id w:val="-637719030"/>
      </w:sdtPr>
      <w:sdtContent>
        <w:p w14:paraId="0000009A" w14:textId="77777777" w:rsidR="003A21E5" w:rsidRDefault="007E2FF0">
          <w:pPr>
            <w:pBdr>
              <w:top w:val="nil"/>
              <w:left w:val="nil"/>
              <w:bottom w:val="nil"/>
              <w:right w:val="nil"/>
              <w:between w:val="nil"/>
            </w:pBdr>
            <w:ind w:left="975" w:right="780"/>
            <w:jc w:val="both"/>
            <w:rPr>
              <w:sz w:val="20"/>
              <w:szCs w:val="20"/>
            </w:rPr>
          </w:pPr>
          <w:r>
            <w:rPr>
              <w:sz w:val="20"/>
              <w:szCs w:val="20"/>
            </w:rPr>
            <w:t xml:space="preserve">In our work we show that ML applied to this experiment provides failure forecasts with 1.61 sec mean absolute error and 0.65 coefficient of determination based on the instantaneous analysis of the acoustic signal at any time in the slip </w:t>
          </w:r>
          <w:proofErr w:type="gramStart"/>
          <w:r>
            <w:rPr>
              <w:sz w:val="20"/>
              <w:szCs w:val="20"/>
            </w:rPr>
            <w:t>cycle..</w:t>
          </w:r>
          <w:proofErr w:type="gramEnd"/>
          <w:r>
            <w:rPr>
              <w:sz w:val="20"/>
              <w:szCs w:val="20"/>
            </w:rPr>
            <w:t xml:space="preserve"> These results should suffice to encourage ML analysis of seismic signals in Earth. This is one of the first applications of ML to continuous acoustic/seismic data with the goal of inferring failure times. These results suggest that previous analyses based exclusively on earthquake catalogs may be incomplete. In particular, ML‐based approaches mitigate human bias by automatically searching for patterns in a large space of potentially relevant variables. Our current approach is to progressively scale from the laboratory to the Earth by applying this approach to Earth problems that most resemble the laboratory system. An interesting analogy to the laboratory may be faults that exhibit small repeating earthquakes. For instance, fault patches located on the San Andreas Fault near Parkfield (Nadeau &amp; </w:t>
          </w:r>
          <w:proofErr w:type="spellStart"/>
          <w:r>
            <w:rPr>
              <w:sz w:val="20"/>
              <w:szCs w:val="20"/>
            </w:rPr>
            <w:t>McEvilly</w:t>
          </w:r>
          <w:proofErr w:type="spellEnd"/>
          <w:r>
            <w:rPr>
              <w:sz w:val="20"/>
              <w:szCs w:val="20"/>
            </w:rPr>
            <w:t xml:space="preserve">, </w:t>
          </w:r>
          <w:hyperlink r:id="rId23" w:anchor="grl56367-bib-0030">
            <w:r>
              <w:rPr>
                <w:sz w:val="20"/>
                <w:szCs w:val="20"/>
              </w:rPr>
              <w:t>1999</w:t>
            </w:r>
          </w:hyperlink>
          <w:r>
            <w:rPr>
              <w:sz w:val="20"/>
              <w:szCs w:val="20"/>
            </w:rPr>
            <w:t xml:space="preserve">; </w:t>
          </w:r>
          <w:proofErr w:type="spellStart"/>
          <w:r>
            <w:rPr>
              <w:sz w:val="20"/>
              <w:szCs w:val="20"/>
            </w:rPr>
            <w:t>Zechar</w:t>
          </w:r>
          <w:proofErr w:type="spellEnd"/>
          <w:r>
            <w:rPr>
              <w:sz w:val="20"/>
              <w:szCs w:val="20"/>
            </w:rPr>
            <w:t xml:space="preserve"> &amp; Nadeau, </w:t>
          </w:r>
          <w:hyperlink r:id="rId24" w:anchor="grl56367-bib-0042">
            <w:r>
              <w:rPr>
                <w:sz w:val="20"/>
                <w:szCs w:val="20"/>
              </w:rPr>
              <w:t>2012</w:t>
            </w:r>
          </w:hyperlink>
          <w:r>
            <w:rPr>
              <w:sz w:val="20"/>
              <w:szCs w:val="20"/>
            </w:rPr>
            <w:t>) exhibit such behavior. Repeaters at these fault patches may be emitting chattering in analogy to the laboratory. If so, can this signal be recorded by borehole and surface instruments? Whether ML approaches applied to continuous seismic or other geophysical data succeed in providing information on timing of earthquakes (not to mention the challenge of predicting earthquake magnitude), this approach may reveal unidentified signals associated with undiscovered fault physics. Furthermore, this method may be useful for failure prediction in a broad spectrum of industrial and natural materials. Technology is at a confluence of dramatic advances in instrumentation, machine learning, the ability to handle massive data sets and faster computers. Thus, the stage has been set for potentially marked advances in earthquake science.</w:t>
          </w:r>
        </w:p>
      </w:sdtContent>
    </w:sdt>
    <w:sdt>
      <w:sdtPr>
        <w:tag w:val="goog_rdk_155"/>
        <w:id w:val="-1895043325"/>
      </w:sdtPr>
      <w:sdtContent>
        <w:p w14:paraId="0000009B" w14:textId="77777777" w:rsidR="003A21E5" w:rsidRDefault="007E2FF0">
          <w:pPr>
            <w:pBdr>
              <w:top w:val="nil"/>
              <w:left w:val="nil"/>
              <w:bottom w:val="nil"/>
              <w:right w:val="nil"/>
              <w:between w:val="nil"/>
            </w:pBdr>
            <w:ind w:right="780"/>
            <w:jc w:val="both"/>
            <w:rPr>
              <w:sz w:val="20"/>
              <w:szCs w:val="20"/>
            </w:rPr>
          </w:pPr>
        </w:p>
      </w:sdtContent>
    </w:sdt>
    <w:sdt>
      <w:sdtPr>
        <w:tag w:val="goog_rdk_156"/>
        <w:id w:val="-1234387999"/>
      </w:sdtPr>
      <w:sdtContent>
        <w:p w14:paraId="0000009C" w14:textId="77777777" w:rsidR="003A21E5" w:rsidRDefault="007E2FF0">
          <w:pPr>
            <w:pStyle w:val="Heading1"/>
            <w:spacing w:before="133"/>
            <w:ind w:left="975" w:right="780" w:firstLine="0"/>
          </w:pPr>
          <w:r>
            <w:t>References</w:t>
          </w:r>
        </w:p>
      </w:sdtContent>
    </w:sdt>
    <w:sdt>
      <w:sdtPr>
        <w:tag w:val="goog_rdk_157"/>
        <w:id w:val="-94253244"/>
      </w:sdtPr>
      <w:sdtContent>
        <w:p w14:paraId="0000009D" w14:textId="77777777" w:rsidR="003A21E5" w:rsidRDefault="007E2FF0">
          <w:pPr>
            <w:pBdr>
              <w:top w:val="nil"/>
              <w:left w:val="nil"/>
              <w:bottom w:val="nil"/>
              <w:right w:val="nil"/>
              <w:between w:val="nil"/>
            </w:pBdr>
            <w:spacing w:before="1"/>
            <w:ind w:right="780"/>
            <w:rPr>
              <w:rFonts w:ascii="Georgia" w:eastAsia="Georgia" w:hAnsi="Georgia" w:cs="Georgia"/>
              <w:b/>
              <w:color w:val="000000"/>
              <w:sz w:val="20"/>
              <w:szCs w:val="20"/>
            </w:rPr>
          </w:pPr>
        </w:p>
      </w:sdtContent>
    </w:sdt>
    <w:sdt>
      <w:sdtPr>
        <w:tag w:val="goog_rdk_158"/>
        <w:id w:val="-933904737"/>
      </w:sdtPr>
      <w:sdtContent>
        <w:commentRangeStart w:id="96" w:displacedByCustomXml="prev"/>
        <w:p w14:paraId="0000009E" w14:textId="77777777" w:rsidR="003A21E5" w:rsidRDefault="007E2FF0">
          <w:pPr>
            <w:numPr>
              <w:ilvl w:val="0"/>
              <w:numId w:val="1"/>
            </w:numPr>
            <w:pBdr>
              <w:top w:val="nil"/>
              <w:left w:val="nil"/>
              <w:bottom w:val="nil"/>
              <w:right w:val="nil"/>
              <w:between w:val="nil"/>
            </w:pBdr>
            <w:tabs>
              <w:tab w:val="left" w:pos="1219"/>
            </w:tabs>
            <w:spacing w:line="242" w:lineRule="auto"/>
            <w:ind w:right="780" w:hanging="242"/>
            <w:rPr>
              <w:color w:val="000000"/>
            </w:rPr>
          </w:pPr>
          <w:r>
            <w:rPr>
              <w:color w:val="000000"/>
              <w:sz w:val="18"/>
              <w:szCs w:val="18"/>
            </w:rPr>
            <w:t xml:space="preserve">Bertrand </w:t>
          </w:r>
          <w:proofErr w:type="spellStart"/>
          <w:r>
            <w:rPr>
              <w:color w:val="000000"/>
              <w:sz w:val="18"/>
              <w:szCs w:val="18"/>
            </w:rPr>
            <w:t>Rouet</w:t>
          </w:r>
          <w:proofErr w:type="spellEnd"/>
          <w:r>
            <w:rPr>
              <w:color w:val="000000"/>
              <w:sz w:val="18"/>
              <w:szCs w:val="18"/>
            </w:rPr>
            <w:t>-Leduc, Claudia Hulbert, N.L.K.B.C.J.H.P.A.J.: Machine learning predicts laboratory earthquakes</w:t>
          </w:r>
        </w:p>
      </w:sdtContent>
    </w:sdt>
    <w:sdt>
      <w:sdtPr>
        <w:tag w:val="goog_rdk_159"/>
        <w:id w:val="1097600126"/>
      </w:sdtPr>
      <w:sdtContent>
        <w:p w14:paraId="0000009F" w14:textId="77777777" w:rsidR="003A21E5" w:rsidRDefault="007E2FF0">
          <w:pPr>
            <w:numPr>
              <w:ilvl w:val="0"/>
              <w:numId w:val="1"/>
            </w:numPr>
            <w:pBdr>
              <w:top w:val="nil"/>
              <w:left w:val="nil"/>
              <w:bottom w:val="nil"/>
              <w:right w:val="nil"/>
              <w:between w:val="nil"/>
            </w:pBdr>
            <w:tabs>
              <w:tab w:val="left" w:pos="1219"/>
            </w:tabs>
            <w:spacing w:before="1"/>
            <w:ind w:right="780"/>
            <w:rPr>
              <w:color w:val="000000"/>
            </w:rPr>
          </w:pPr>
          <w:r>
            <w:rPr>
              <w:color w:val="000000"/>
              <w:sz w:val="18"/>
              <w:szCs w:val="18"/>
            </w:rPr>
            <w:t xml:space="preserve">Kaggle, R.: </w:t>
          </w:r>
          <w:proofErr w:type="spellStart"/>
          <w:r>
            <w:rPr>
              <w:color w:val="000000"/>
              <w:sz w:val="18"/>
              <w:szCs w:val="18"/>
            </w:rPr>
            <w:t>Lanl</w:t>
          </w:r>
          <w:proofErr w:type="spellEnd"/>
          <w:r>
            <w:rPr>
              <w:color w:val="000000"/>
              <w:sz w:val="18"/>
              <w:szCs w:val="18"/>
            </w:rPr>
            <w:t xml:space="preserve"> earthquake prediction</w:t>
          </w:r>
        </w:p>
      </w:sdtContent>
    </w:sdt>
    <w:sdt>
      <w:sdtPr>
        <w:tag w:val="goog_rdk_160"/>
        <w:id w:val="-1986538989"/>
      </w:sdtPr>
      <w:sdtContent>
        <w:p w14:paraId="000000A0" w14:textId="77777777" w:rsidR="003A21E5" w:rsidRDefault="007E2FF0">
          <w:pPr>
            <w:numPr>
              <w:ilvl w:val="0"/>
              <w:numId w:val="1"/>
            </w:numPr>
            <w:pBdr>
              <w:top w:val="nil"/>
              <w:left w:val="nil"/>
              <w:bottom w:val="nil"/>
              <w:right w:val="nil"/>
              <w:between w:val="nil"/>
            </w:pBdr>
            <w:tabs>
              <w:tab w:val="left" w:pos="1219"/>
            </w:tabs>
            <w:spacing w:before="3" w:line="242" w:lineRule="auto"/>
            <w:ind w:right="780" w:hanging="242"/>
            <w:rPr>
              <w:color w:val="000000"/>
            </w:rPr>
          </w:pPr>
          <w:proofErr w:type="spellStart"/>
          <w:r>
            <w:rPr>
              <w:color w:val="000000"/>
              <w:sz w:val="18"/>
              <w:szCs w:val="18"/>
            </w:rPr>
            <w:t>Ikari</w:t>
          </w:r>
          <w:proofErr w:type="spellEnd"/>
          <w:r>
            <w:rPr>
              <w:color w:val="000000"/>
              <w:sz w:val="18"/>
              <w:szCs w:val="18"/>
            </w:rPr>
            <w:t xml:space="preserve"> Matt J, </w:t>
          </w:r>
          <w:proofErr w:type="spellStart"/>
          <w:r>
            <w:rPr>
              <w:color w:val="000000"/>
              <w:sz w:val="18"/>
              <w:szCs w:val="18"/>
            </w:rPr>
            <w:t>Marone</w:t>
          </w:r>
          <w:proofErr w:type="spellEnd"/>
          <w:r>
            <w:rPr>
              <w:color w:val="000000"/>
              <w:sz w:val="18"/>
              <w:szCs w:val="18"/>
            </w:rPr>
            <w:t xml:space="preserve"> Chris, S.D.M.K.A.J.: Slip weakening as a mechanism for slow earthquakes</w:t>
          </w:r>
        </w:p>
      </w:sdtContent>
    </w:sdt>
    <w:sdt>
      <w:sdtPr>
        <w:tag w:val="goog_rdk_161"/>
        <w:id w:val="2125806614"/>
      </w:sdtPr>
      <w:sdtContent>
        <w:p w14:paraId="000000A1" w14:textId="77777777" w:rsidR="003A21E5" w:rsidRDefault="007E2FF0">
          <w:pPr>
            <w:numPr>
              <w:ilvl w:val="0"/>
              <w:numId w:val="1"/>
            </w:numPr>
            <w:pBdr>
              <w:top w:val="nil"/>
              <w:left w:val="nil"/>
              <w:bottom w:val="nil"/>
              <w:right w:val="nil"/>
              <w:between w:val="nil"/>
            </w:pBdr>
            <w:tabs>
              <w:tab w:val="left" w:pos="1219"/>
            </w:tabs>
            <w:spacing w:before="1" w:line="242" w:lineRule="auto"/>
            <w:ind w:right="780" w:hanging="242"/>
            <w:rPr>
              <w:color w:val="000000"/>
            </w:rPr>
          </w:pPr>
          <w:r>
            <w:rPr>
              <w:color w:val="000000"/>
              <w:sz w:val="18"/>
              <w:szCs w:val="18"/>
            </w:rPr>
            <w:t xml:space="preserve">Baptiste </w:t>
          </w:r>
          <w:proofErr w:type="spellStart"/>
          <w:r>
            <w:rPr>
              <w:color w:val="000000"/>
              <w:sz w:val="18"/>
              <w:szCs w:val="18"/>
            </w:rPr>
            <w:t>Rousset</w:t>
          </w:r>
          <w:proofErr w:type="spellEnd"/>
          <w:r>
            <w:rPr>
              <w:color w:val="000000"/>
              <w:sz w:val="18"/>
              <w:szCs w:val="18"/>
            </w:rPr>
            <w:t xml:space="preserve">, Roland Burgmann, M.C.: Slow slip events in the roots of the san </w:t>
          </w:r>
          <w:proofErr w:type="spellStart"/>
          <w:r>
            <w:rPr>
              <w:color w:val="000000"/>
              <w:sz w:val="18"/>
              <w:szCs w:val="18"/>
            </w:rPr>
            <w:t>andreas</w:t>
          </w:r>
          <w:proofErr w:type="spellEnd"/>
          <w:r>
            <w:rPr>
              <w:color w:val="000000"/>
              <w:sz w:val="18"/>
              <w:szCs w:val="18"/>
            </w:rPr>
            <w:t xml:space="preserve"> fault</w:t>
          </w:r>
        </w:p>
      </w:sdtContent>
    </w:sdt>
    <w:sdt>
      <w:sdtPr>
        <w:tag w:val="goog_rdk_162"/>
        <w:id w:val="1933698442"/>
      </w:sdtPr>
      <w:sdtContent>
        <w:p w14:paraId="000000A2" w14:textId="77777777" w:rsidR="003A21E5" w:rsidRDefault="007E2FF0">
          <w:pPr>
            <w:numPr>
              <w:ilvl w:val="0"/>
              <w:numId w:val="1"/>
            </w:numPr>
            <w:pBdr>
              <w:top w:val="nil"/>
              <w:left w:val="nil"/>
              <w:bottom w:val="nil"/>
              <w:right w:val="nil"/>
              <w:between w:val="nil"/>
            </w:pBdr>
            <w:tabs>
              <w:tab w:val="left" w:pos="1219"/>
            </w:tabs>
            <w:spacing w:before="1" w:line="242" w:lineRule="auto"/>
            <w:ind w:right="780" w:hanging="242"/>
          </w:pPr>
          <w:r>
            <w:rPr>
              <w:sz w:val="18"/>
              <w:szCs w:val="18"/>
            </w:rPr>
            <w:t>USGS: What is an earthquake and what causes them to happen? (March 2019)</w:t>
          </w:r>
        </w:p>
      </w:sdtContent>
    </w:sdt>
    <w:sdt>
      <w:sdtPr>
        <w:tag w:val="goog_rdk_163"/>
        <w:id w:val="939031268"/>
      </w:sdtPr>
      <w:sdtContent>
        <w:p w14:paraId="000000A3" w14:textId="77777777" w:rsidR="003A21E5" w:rsidRDefault="007E2FF0">
          <w:pPr>
            <w:numPr>
              <w:ilvl w:val="0"/>
              <w:numId w:val="1"/>
            </w:numPr>
            <w:pBdr>
              <w:top w:val="nil"/>
              <w:left w:val="nil"/>
              <w:bottom w:val="nil"/>
              <w:right w:val="nil"/>
              <w:between w:val="nil"/>
            </w:pBdr>
            <w:tabs>
              <w:tab w:val="left" w:pos="1219"/>
            </w:tabs>
            <w:spacing w:before="1" w:line="242" w:lineRule="auto"/>
            <w:ind w:right="780" w:hanging="242"/>
          </w:pPr>
          <w:proofErr w:type="spellStart"/>
          <w:r>
            <w:rPr>
              <w:sz w:val="18"/>
              <w:szCs w:val="18"/>
            </w:rPr>
            <w:t>Rouet</w:t>
          </w:r>
          <w:proofErr w:type="spellEnd"/>
          <w:r>
            <w:rPr>
              <w:sz w:val="18"/>
              <w:szCs w:val="18"/>
            </w:rPr>
            <w:t>-Leduc, B.: Los Alamos machine learning discovers patterns that reveal earthquake fault behavior.</w:t>
          </w:r>
          <w:commentRangeEnd w:id="96"/>
          <w:r w:rsidR="00F12E95">
            <w:rPr>
              <w:rStyle w:val="CommentReference"/>
            </w:rPr>
            <w:commentReference w:id="96"/>
          </w:r>
        </w:p>
      </w:sdtContent>
    </w:sdt>
    <w:sdt>
      <w:sdtPr>
        <w:tag w:val="goog_rdk_164"/>
        <w:id w:val="-810471212"/>
      </w:sdtPr>
      <w:sdtContent>
        <w:p w14:paraId="000000A4" w14:textId="77777777" w:rsidR="003A21E5" w:rsidRDefault="007E2FF0">
          <w:pPr>
            <w:numPr>
              <w:ilvl w:val="0"/>
              <w:numId w:val="1"/>
            </w:numPr>
            <w:pBdr>
              <w:top w:val="none" w:sz="0" w:space="3" w:color="auto"/>
              <w:bottom w:val="none" w:sz="0" w:space="3" w:color="auto"/>
              <w:between w:val="none" w:sz="0" w:space="3" w:color="auto"/>
            </w:pBdr>
            <w:tabs>
              <w:tab w:val="left" w:pos="1219"/>
            </w:tabs>
            <w:spacing w:line="242" w:lineRule="auto"/>
            <w:ind w:right="780" w:hanging="242"/>
            <w:rPr>
              <w:rFonts w:ascii="Arial" w:eastAsia="Arial" w:hAnsi="Arial" w:cs="Arial"/>
              <w:color w:val="333333"/>
            </w:rPr>
          </w:pPr>
          <w:proofErr w:type="spellStart"/>
          <w:r>
            <w:rPr>
              <w:sz w:val="18"/>
              <w:szCs w:val="18"/>
            </w:rPr>
            <w:t>Ayhan</w:t>
          </w:r>
          <w:proofErr w:type="spellEnd"/>
          <w:r>
            <w:rPr>
              <w:sz w:val="18"/>
              <w:szCs w:val="18"/>
            </w:rPr>
            <w:t xml:space="preserve"> Sol, </w:t>
          </w:r>
          <w:proofErr w:type="spellStart"/>
          <w:r>
            <w:rPr>
              <w:sz w:val="18"/>
              <w:szCs w:val="18"/>
            </w:rPr>
            <w:t>Halil</w:t>
          </w:r>
          <w:proofErr w:type="spellEnd"/>
          <w:r>
            <w:rPr>
              <w:sz w:val="18"/>
              <w:szCs w:val="18"/>
            </w:rPr>
            <w:t xml:space="preserve"> </w:t>
          </w:r>
          <w:proofErr w:type="spellStart"/>
          <w:r>
            <w:rPr>
              <w:sz w:val="18"/>
              <w:szCs w:val="18"/>
            </w:rPr>
            <w:t>Turan</w:t>
          </w:r>
          <w:proofErr w:type="spellEnd"/>
          <w:r>
            <w:rPr>
              <w:sz w:val="18"/>
              <w:szCs w:val="18"/>
            </w:rPr>
            <w:t xml:space="preserve">: The ethics of earthquake prediction.  Volume 10, </w:t>
          </w:r>
          <w:hyperlink r:id="rId25">
            <w:r>
              <w:rPr>
                <w:sz w:val="18"/>
                <w:szCs w:val="18"/>
              </w:rPr>
              <w:t>Issue 4</w:t>
            </w:r>
          </w:hyperlink>
          <w:r>
            <w:rPr>
              <w:sz w:val="18"/>
              <w:szCs w:val="18"/>
            </w:rPr>
            <w:t>, pp 655–666 (December 2004)</w:t>
          </w:r>
        </w:p>
      </w:sdtContent>
    </w:sdt>
    <w:sectPr w:rsidR="003A21E5">
      <w:type w:val="continuous"/>
      <w:pgSz w:w="12240" w:h="15840"/>
      <w:pgMar w:top="1500" w:right="1720" w:bottom="280" w:left="1720" w:header="360" w:footer="36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lanpied, Michael L" w:date="2019-06-29T18:03:00Z" w:initials="BML">
    <w:p w14:paraId="1B701477" w14:textId="1E7AD2CA" w:rsidR="007E2FF0" w:rsidRDefault="007E2FF0">
      <w:pPr>
        <w:pStyle w:val="CommentText"/>
      </w:pPr>
      <w:r>
        <w:rPr>
          <w:rStyle w:val="CommentReference"/>
        </w:rPr>
        <w:annotationRef/>
      </w:r>
      <w:r>
        <w:t>I am happy to serve as an advisor, but do not need to appear as an author. If my help has been valuable, you can include my name in the acknowledgements.</w:t>
      </w:r>
    </w:p>
  </w:comment>
  <w:comment w:id="11" w:author="Blanpied, Michael L" w:date="2019-06-29T17:56:00Z" w:initials="BML">
    <w:p w14:paraId="455CEC02" w14:textId="2ABB4CAA" w:rsidR="007E2FF0" w:rsidRDefault="007E2FF0">
      <w:pPr>
        <w:pStyle w:val="CommentText"/>
      </w:pPr>
      <w:r>
        <w:rPr>
          <w:rStyle w:val="CommentReference"/>
        </w:rPr>
        <w:annotationRef/>
      </w:r>
      <w:r>
        <w:t xml:space="preserve">In both cases it is the “realistic behavior” of the experimental system. I believe you are meaning to say that—in being less periodic—the new experiments are more akin to the observed behavior of natural earthquakes. </w:t>
      </w:r>
    </w:p>
  </w:comment>
  <w:comment w:id="12" w:author="Blanpied, Michael L" w:date="2019-06-29T18:00:00Z" w:initials="BML">
    <w:p w14:paraId="69D73A9D" w14:textId="2820FAC6" w:rsidR="007E2FF0" w:rsidRDefault="007E2FF0">
      <w:pPr>
        <w:pStyle w:val="CommentText"/>
      </w:pPr>
      <w:r>
        <w:rPr>
          <w:rStyle w:val="CommentReference"/>
        </w:rPr>
        <w:annotationRef/>
      </w:r>
      <w:r>
        <w:t>The most famous example of recurrence-based prediction is the Parkfield Earthquake Experiment. The experiment (abstract only):</w:t>
      </w:r>
    </w:p>
    <w:p w14:paraId="0EEEBBD5" w14:textId="4E2529A6" w:rsidR="007E2FF0" w:rsidRDefault="007E2FF0">
      <w:pPr>
        <w:pStyle w:val="CommentText"/>
      </w:pPr>
      <w:hyperlink r:id="rId1" w:history="1">
        <w:r w:rsidRPr="00240B31">
          <w:rPr>
            <w:rStyle w:val="Hyperlink"/>
          </w:rPr>
          <w:t>https://science.sciencemag.org/content/229/4714/619</w:t>
        </w:r>
      </w:hyperlink>
    </w:p>
    <w:p w14:paraId="4DF5CE9C" w14:textId="5E7A7890" w:rsidR="007E2FF0" w:rsidRDefault="007E2FF0">
      <w:pPr>
        <w:pStyle w:val="CommentText"/>
      </w:pPr>
      <w:r>
        <w:t>The results (full paper):</w:t>
      </w:r>
    </w:p>
    <w:p w14:paraId="55EC56BB" w14:textId="4767879F" w:rsidR="007E2FF0" w:rsidRDefault="007E2FF0">
      <w:pPr>
        <w:pStyle w:val="CommentText"/>
      </w:pPr>
      <w:hyperlink r:id="rId2" w:history="1">
        <w:r w:rsidRPr="00240B31">
          <w:rPr>
            <w:rStyle w:val="Hyperlink"/>
          </w:rPr>
          <w:t>https://www.nature.com/articles/nature04067</w:t>
        </w:r>
      </w:hyperlink>
    </w:p>
    <w:p w14:paraId="6D02D952" w14:textId="77777777" w:rsidR="007E2FF0" w:rsidRDefault="007E2FF0">
      <w:pPr>
        <w:pStyle w:val="CommentText"/>
      </w:pPr>
    </w:p>
    <w:p w14:paraId="21582091" w14:textId="6C715902" w:rsidR="007E2FF0" w:rsidRDefault="007E2FF0">
      <w:pPr>
        <w:pStyle w:val="CommentText"/>
      </w:pPr>
      <w:r>
        <w:t xml:space="preserve">There is also a huge, decades-long literature on searching for precursors—observations that indicate that the time of an earthquake is approaching. (The LANL work is the most recent of dozens or hundreds of studies, but may be the first to use ML.) You could reference any of a number of papers that summarize and critique that body of work, e.g., </w:t>
      </w:r>
    </w:p>
    <w:p w14:paraId="67B488D9" w14:textId="4B49257B" w:rsidR="007E2FF0" w:rsidRDefault="007E2FF0">
      <w:pPr>
        <w:pStyle w:val="CommentText"/>
      </w:pPr>
      <w:hyperlink r:id="rId3" w:history="1">
        <w:r w:rsidRPr="00240B31">
          <w:rPr>
            <w:rStyle w:val="Hyperlink"/>
          </w:rPr>
          <w:t>https://www.researchgate.net/publication/303919017_ICEF_Report_Operational_earthquake_forecasting_State_of_knowledge_and_guidelines_for_utilization</w:t>
        </w:r>
      </w:hyperlink>
    </w:p>
    <w:p w14:paraId="4BCC53FC" w14:textId="1780B0C4" w:rsidR="007E2FF0" w:rsidRDefault="007E2FF0">
      <w:pPr>
        <w:pStyle w:val="CommentText"/>
      </w:pPr>
      <w:r>
        <w:t>See also this brief paper:</w:t>
      </w:r>
    </w:p>
    <w:p w14:paraId="3F0A0441" w14:textId="39C6BFDC" w:rsidR="007E2FF0" w:rsidRDefault="007E2FF0">
      <w:pPr>
        <w:pStyle w:val="CommentText"/>
      </w:pPr>
      <w:hyperlink r:id="rId4" w:history="1">
        <w:r w:rsidRPr="00240B31">
          <w:rPr>
            <w:rStyle w:val="Hyperlink"/>
          </w:rPr>
          <w:t>http://www.seismosoc.org/Publications/SRL/SRL_77/srl_77-1_op.html</w:t>
        </w:r>
      </w:hyperlink>
    </w:p>
    <w:p w14:paraId="268BEB3F" w14:textId="77777777" w:rsidR="007E2FF0" w:rsidRDefault="007E2FF0">
      <w:pPr>
        <w:pStyle w:val="CommentText"/>
      </w:pPr>
    </w:p>
    <w:p w14:paraId="6E78E5B4" w14:textId="584B9C35" w:rsidR="007E2FF0" w:rsidRDefault="007E2FF0">
      <w:pPr>
        <w:pStyle w:val="CommentText"/>
      </w:pPr>
    </w:p>
  </w:comment>
  <w:comment w:id="15" w:author="Blanpied, Michael L" w:date="2019-06-29T18:04:00Z" w:initials="BML">
    <w:p w14:paraId="268B2725" w14:textId="46F604F9" w:rsidR="007E2FF0" w:rsidRDefault="007E2FF0">
      <w:pPr>
        <w:pStyle w:val="CommentText"/>
      </w:pPr>
      <w:r>
        <w:rPr>
          <w:rStyle w:val="CommentReference"/>
        </w:rPr>
        <w:annotationRef/>
      </w:r>
      <w:r>
        <w:t>You should explain what this means.</w:t>
      </w:r>
    </w:p>
  </w:comment>
  <w:comment w:id="16" w:author="Blanpied, Michael L" w:date="2019-06-29T18:05:00Z" w:initials="BML">
    <w:p w14:paraId="0F0ACB9F" w14:textId="146CC5A2" w:rsidR="007E2FF0" w:rsidRDefault="007E2FF0">
      <w:pPr>
        <w:pStyle w:val="CommentText"/>
      </w:pPr>
      <w:r>
        <w:rPr>
          <w:rStyle w:val="CommentReference"/>
        </w:rPr>
        <w:annotationRef/>
      </w:r>
      <w:r>
        <w:t>The word “that” is generally not preceded by a comma. The word “which” is generally preceded by a comma, and creates more of a pause in reading, and separates ideas in a sentence.</w:t>
      </w:r>
    </w:p>
  </w:comment>
  <w:comment w:id="23" w:author="Blanpied, Michael L" w:date="2019-06-29T18:07:00Z" w:initials="BML">
    <w:p w14:paraId="720BECB7" w14:textId="293FA733" w:rsidR="007E2FF0" w:rsidRDefault="007E2FF0">
      <w:pPr>
        <w:pStyle w:val="CommentText"/>
      </w:pPr>
      <w:r>
        <w:rPr>
          <w:rStyle w:val="CommentReference"/>
        </w:rPr>
        <w:annotationRef/>
      </w:r>
      <w:r>
        <w:t>See above</w:t>
      </w:r>
    </w:p>
  </w:comment>
  <w:comment w:id="24" w:author="Blanpied, Michael L" w:date="2019-06-29T18:08:00Z" w:initials="BML">
    <w:p w14:paraId="34085CC7" w14:textId="41913EB7" w:rsidR="007E2FF0" w:rsidRDefault="007E2FF0">
      <w:pPr>
        <w:pStyle w:val="CommentText"/>
      </w:pPr>
      <w:r>
        <w:rPr>
          <w:rStyle w:val="CommentReference"/>
        </w:rPr>
        <w:annotationRef/>
      </w:r>
      <w:r>
        <w:t>In time? Or also in amount of slip?</w:t>
      </w:r>
    </w:p>
  </w:comment>
  <w:comment w:id="33" w:author="Blanpied, Michael L" w:date="2019-06-29T18:18:00Z" w:initials="BML">
    <w:p w14:paraId="5370A1C7" w14:textId="33120BA2" w:rsidR="007E2FF0" w:rsidRDefault="007E2FF0">
      <w:pPr>
        <w:pStyle w:val="CommentText"/>
      </w:pPr>
      <w:r>
        <w:rPr>
          <w:rStyle w:val="CommentReference"/>
        </w:rPr>
        <w:annotationRef/>
      </w:r>
      <w:r>
        <w:t>Background</w:t>
      </w:r>
    </w:p>
  </w:comment>
  <w:comment w:id="37" w:author="Blanpied, Michael L" w:date="2019-06-29T18:50:00Z" w:initials="BML">
    <w:p w14:paraId="08E9AE1B" w14:textId="70BB72F1" w:rsidR="007E2FF0" w:rsidRDefault="007E2FF0">
      <w:pPr>
        <w:pStyle w:val="CommentText"/>
      </w:pPr>
      <w:r>
        <w:rPr>
          <w:rStyle w:val="CommentReference"/>
        </w:rPr>
        <w:annotationRef/>
      </w:r>
      <w:r>
        <w:t>Say more about this. If they completely solved the problem (no uncertainty), then no follow-up work would be needed. What did their algorithm do, and now did its predictions compare to the data? By what measure of success did the team conclude that the predictions were successful?</w:t>
      </w:r>
    </w:p>
  </w:comment>
  <w:comment w:id="39" w:author="Blanpied, Michael L" w:date="2019-06-29T18:54:00Z" w:initials="BML">
    <w:p w14:paraId="5A714765" w14:textId="709DC837" w:rsidR="007E2FF0" w:rsidRDefault="007E2FF0">
      <w:pPr>
        <w:pStyle w:val="CommentText"/>
      </w:pPr>
      <w:r>
        <w:rPr>
          <w:rStyle w:val="CommentReference"/>
        </w:rPr>
        <w:annotationRef/>
      </w:r>
      <w:r>
        <w:t xml:space="preserve">There is much research and literature on the use of stress, strain, and many other types of geophysical data to characterize the state of faults. </w:t>
      </w:r>
    </w:p>
  </w:comment>
  <w:comment w:id="44" w:author="Blanpied, Michael L" w:date="2019-06-29T18:56:00Z" w:initials="BML">
    <w:p w14:paraId="7016E1AF" w14:textId="12D81D1B" w:rsidR="007E2FF0" w:rsidRDefault="007E2FF0">
      <w:pPr>
        <w:pStyle w:val="CommentText"/>
      </w:pPr>
      <w:r>
        <w:rPr>
          <w:rStyle w:val="CommentReference"/>
        </w:rPr>
        <w:annotationRef/>
      </w:r>
      <w:r>
        <w:t xml:space="preserve">This is the sort of writing used in a press release, not in a journal paper. If you wish to use that quotation, you will need to cite that press release as a source and say something like, </w:t>
      </w:r>
      <w:proofErr w:type="gramStart"/>
      <w:r>
        <w:t>In</w:t>
      </w:r>
      <w:proofErr w:type="gramEnd"/>
      <w:r>
        <w:t xml:space="preserve"> a press release describing the work, Bertrand </w:t>
      </w:r>
      <w:proofErr w:type="spellStart"/>
      <w:r>
        <w:t>Rouet</w:t>
      </w:r>
      <w:proofErr w:type="spellEnd"/>
      <w:r>
        <w:t>-Leduc was quoted as saying, “…” [ref]. This would be unusual in a journal paper, however.</w:t>
      </w:r>
    </w:p>
  </w:comment>
  <w:comment w:id="45" w:author="Blanpied, Michael L" w:date="2019-06-29T19:03:00Z" w:initials="BML">
    <w:p w14:paraId="05BBF959" w14:textId="418336B5" w:rsidR="007E2FF0" w:rsidRDefault="007E2FF0">
      <w:pPr>
        <w:pStyle w:val="CommentText"/>
      </w:pPr>
      <w:r>
        <w:rPr>
          <w:rStyle w:val="CommentReference"/>
        </w:rPr>
        <w:annotationRef/>
      </w:r>
      <w:r>
        <w:t xml:space="preserve">It would be helpful to include some basic characteristics of the experimental observations, so that the reader understands what is being analyzed. How long do the experiments last, how often is there an “earthquake” and so </w:t>
      </w:r>
      <w:proofErr w:type="gramStart"/>
      <w:r>
        <w:t>forth.</w:t>
      </w:r>
      <w:proofErr w:type="gramEnd"/>
      <w:r>
        <w:t xml:space="preserve"> </w:t>
      </w:r>
    </w:p>
  </w:comment>
  <w:comment w:id="46" w:author="Blanpied, Michael L" w:date="2019-06-29T18:49:00Z" w:initials="BML">
    <w:p w14:paraId="032C2AED" w14:textId="68A0C4A3" w:rsidR="007E2FF0" w:rsidRDefault="007E2FF0">
      <w:pPr>
        <w:pStyle w:val="CommentText"/>
      </w:pPr>
      <w:r>
        <w:rPr>
          <w:rStyle w:val="CommentReference"/>
        </w:rPr>
        <w:annotationRef/>
      </w:r>
      <w:r>
        <w:t>Need to say this in the text, else a journal will reject.</w:t>
      </w:r>
    </w:p>
  </w:comment>
  <w:comment w:id="47" w:author="Blanpied, Michael L" w:date="2019-06-29T19:00:00Z" w:initials="BML">
    <w:p w14:paraId="1C6A29E3" w14:textId="6F4E5BE5" w:rsidR="007E2FF0" w:rsidRDefault="007E2FF0">
      <w:pPr>
        <w:pStyle w:val="CommentText"/>
      </w:pPr>
      <w:r>
        <w:rPr>
          <w:rStyle w:val="CommentReference"/>
        </w:rPr>
        <w:annotationRef/>
      </w:r>
      <w:r>
        <w:t>Are you using this dynamic strain measure in your analysis? If not, I’m not sure why this section is included.</w:t>
      </w:r>
    </w:p>
  </w:comment>
  <w:comment w:id="48" w:author="Blanpied, Michael L" w:date="2019-06-29T18:58:00Z" w:initials="BML">
    <w:p w14:paraId="1DD5252E" w14:textId="20EC183A" w:rsidR="007E2FF0" w:rsidRDefault="007E2FF0">
      <w:pPr>
        <w:pStyle w:val="CommentText"/>
      </w:pPr>
      <w:r>
        <w:rPr>
          <w:rStyle w:val="CommentReference"/>
        </w:rPr>
        <w:annotationRef/>
      </w:r>
      <w:r>
        <w:t xml:space="preserve">I don’t know what this means. </w:t>
      </w:r>
    </w:p>
  </w:comment>
  <w:comment w:id="52" w:author="Blanpied, Michael L" w:date="2019-06-29T19:25:00Z" w:initials="BML">
    <w:p w14:paraId="09954A4D" w14:textId="2432449C" w:rsidR="007E2FF0" w:rsidRDefault="007E2FF0">
      <w:pPr>
        <w:pStyle w:val="CommentText"/>
      </w:pPr>
      <w:r>
        <w:rPr>
          <w:rStyle w:val="CommentReference"/>
        </w:rPr>
        <w:annotationRef/>
      </w:r>
      <w:r>
        <w:t>You could turn all the time-series plots into true-time-axis plots. Such plots would be easier to view than those with point-count X axes. That might also help with the 1% confusion, as time would be consistent between all plots.</w:t>
      </w:r>
    </w:p>
  </w:comment>
  <w:comment w:id="53" w:author="Blanpied, Michael L" w:date="2019-06-29T19:24:00Z" w:initials="BML">
    <w:p w14:paraId="52D2BE1F" w14:textId="3C8D08BF" w:rsidR="007E2FF0" w:rsidRDefault="007E2FF0">
      <w:pPr>
        <w:pStyle w:val="CommentText"/>
      </w:pPr>
      <w:r>
        <w:rPr>
          <w:rStyle w:val="CommentReference"/>
        </w:rPr>
        <w:annotationRef/>
      </w:r>
      <w:r>
        <w:t>In other words, someone (they or you) identified the times of the earthquakes, and (they or you) created an array with values constructed by counting backwards from each of those times?</w:t>
      </w:r>
    </w:p>
  </w:comment>
  <w:comment w:id="58" w:author="Blanpied, Michael L" w:date="2019-06-29T19:02:00Z" w:initials="BML">
    <w:p w14:paraId="7B8A55D9" w14:textId="5C2B572B" w:rsidR="007E2FF0" w:rsidRDefault="007E2FF0">
      <w:pPr>
        <w:pStyle w:val="CommentText"/>
      </w:pPr>
      <w:r>
        <w:rPr>
          <w:rStyle w:val="CommentReference"/>
        </w:rPr>
        <w:annotationRef/>
      </w:r>
      <w:r>
        <w:t>which serves as the input to our analysis?</w:t>
      </w:r>
    </w:p>
  </w:comment>
  <w:comment w:id="59" w:author="Blanpied, Michael L" w:date="2019-06-29T19:34:00Z" w:initials="BML">
    <w:p w14:paraId="43D3A6CE" w14:textId="48F001B5" w:rsidR="00D10B0B" w:rsidRDefault="00D10B0B">
      <w:pPr>
        <w:pStyle w:val="CommentText"/>
      </w:pPr>
      <w:r>
        <w:rPr>
          <w:rStyle w:val="CommentReference"/>
        </w:rPr>
        <w:annotationRef/>
      </w:r>
      <w:r>
        <w:t>Not sure what’s being shown in this table, or what the units in the Time column are (seconds?).</w:t>
      </w:r>
    </w:p>
  </w:comment>
  <w:comment w:id="60" w:author="Blanpied, Michael L" w:date="2019-06-29T19:35:00Z" w:initials="BML">
    <w:p w14:paraId="3A7E510D" w14:textId="65F4AB8E" w:rsidR="00D10B0B" w:rsidRDefault="00D10B0B">
      <w:pPr>
        <w:pStyle w:val="CommentText"/>
      </w:pPr>
      <w:r>
        <w:rPr>
          <w:rStyle w:val="CommentReference"/>
        </w:rPr>
        <w:annotationRef/>
      </w:r>
      <w:r>
        <w:t>How is this measured? Or do you mean amplitude?</w:t>
      </w:r>
    </w:p>
  </w:comment>
  <w:comment w:id="61" w:author="Blanpied, Michael L" w:date="2019-06-29T19:06:00Z" w:initials="BML">
    <w:p w14:paraId="22750083" w14:textId="15D35BB8" w:rsidR="007E2FF0" w:rsidRDefault="007E2FF0">
      <w:pPr>
        <w:pStyle w:val="CommentText"/>
      </w:pPr>
      <w:r>
        <w:rPr>
          <w:rStyle w:val="CommentReference"/>
        </w:rPr>
        <w:annotationRef/>
      </w:r>
      <w:r>
        <w:t>I suggest that your first figure be a time-series plot of the data, rather than starting with a histogram derived from the data. Perhaps that is Figure 2, though I am confused the “1%” references.</w:t>
      </w:r>
    </w:p>
  </w:comment>
  <w:comment w:id="62" w:author="Blanpied, Michael L" w:date="2019-06-29T19:06:00Z" w:initials="BML">
    <w:p w14:paraId="12E32814" w14:textId="4EA669B1" w:rsidR="007E2FF0" w:rsidRDefault="007E2FF0">
      <w:pPr>
        <w:pStyle w:val="CommentText"/>
      </w:pPr>
      <w:r>
        <w:rPr>
          <w:rStyle w:val="CommentReference"/>
        </w:rPr>
        <w:annotationRef/>
      </w:r>
      <w:r>
        <w:t>Not sure what this means. You extracted a short time series from within the longer time series, that is 1/100 as long? Or you used every 100</w:t>
      </w:r>
      <w:r w:rsidRPr="001C4CD7">
        <w:rPr>
          <w:vertAlign w:val="superscript"/>
        </w:rPr>
        <w:t>th</w:t>
      </w:r>
      <w:r>
        <w:t xml:space="preserve"> point? You need to explain carefully—remember Dr. South’s advice:  you must include enough detail so that a reader could completely repeat your analysis and reproduce your results.</w:t>
      </w:r>
    </w:p>
  </w:comment>
  <w:comment w:id="63" w:author="Blanpied, Michael L" w:date="2019-06-29T19:09:00Z" w:initials="BML">
    <w:p w14:paraId="61318D61" w14:textId="43AE9FBD" w:rsidR="007E2FF0" w:rsidRDefault="007E2FF0">
      <w:pPr>
        <w:pStyle w:val="CommentText"/>
      </w:pPr>
      <w:r>
        <w:rPr>
          <w:rStyle w:val="CommentReference"/>
        </w:rPr>
        <w:annotationRef/>
      </w:r>
      <w:r>
        <w:t>Need figure captions. Not clear what the axes are. I don’t understand this plot at all, or how it is a histogram.</w:t>
      </w:r>
    </w:p>
  </w:comment>
  <w:comment w:id="64" w:author="Blanpied, Michael L" w:date="2019-06-29T19:09:00Z" w:initials="BML">
    <w:p w14:paraId="647426F0" w14:textId="76009553" w:rsidR="007E2FF0" w:rsidRDefault="007E2FF0">
      <w:pPr>
        <w:pStyle w:val="CommentText"/>
      </w:pPr>
      <w:r>
        <w:rPr>
          <w:rStyle w:val="CommentReference"/>
        </w:rPr>
        <w:annotationRef/>
      </w:r>
      <w:r>
        <w:t>This sentence could be moved higher, where you describe the experiments and the time series you were given.</w:t>
      </w:r>
    </w:p>
  </w:comment>
  <w:comment w:id="65" w:author="Blanpied, Michael L" w:date="2019-06-29T19:10:00Z" w:initials="BML">
    <w:p w14:paraId="0F6D855F" w14:textId="22F1021E" w:rsidR="007E2FF0" w:rsidRDefault="007E2FF0">
      <w:pPr>
        <w:pStyle w:val="CommentText"/>
      </w:pPr>
      <w:r>
        <w:rPr>
          <w:rStyle w:val="CommentReference"/>
        </w:rPr>
        <w:annotationRef/>
      </w:r>
      <w:r>
        <w:t>Point me to where I can see this?</w:t>
      </w:r>
    </w:p>
  </w:comment>
  <w:comment w:id="66" w:author="Blanpied, Michael L" w:date="2019-06-29T19:12:00Z" w:initials="BML">
    <w:p w14:paraId="68726DE5" w14:textId="7451DEB7" w:rsidR="007E2FF0" w:rsidRDefault="007E2FF0">
      <w:pPr>
        <w:pStyle w:val="CommentText"/>
      </w:pPr>
      <w:r>
        <w:rPr>
          <w:rStyle w:val="CommentReference"/>
        </w:rPr>
        <w:annotationRef/>
      </w:r>
      <w:r>
        <w:t>By definition!</w:t>
      </w:r>
    </w:p>
  </w:comment>
  <w:comment w:id="67" w:author="Blanpied, Michael L" w:date="2019-06-29T19:18:00Z" w:initials="BML">
    <w:p w14:paraId="4FFB5C81" w14:textId="1E1557D2" w:rsidR="007E2FF0" w:rsidRDefault="007E2FF0">
      <w:pPr>
        <w:pStyle w:val="CommentText"/>
      </w:pPr>
      <w:r>
        <w:rPr>
          <w:rStyle w:val="CommentReference"/>
        </w:rPr>
        <w:annotationRef/>
      </w:r>
      <w:r>
        <w:t>In a caption, explain what is shown, including the units of all three axes.</w:t>
      </w:r>
    </w:p>
  </w:comment>
  <w:comment w:id="68" w:author="Blanpied, Michael L" w:date="2019-06-29T19:17:00Z" w:initials="BML">
    <w:p w14:paraId="66959501" w14:textId="77777777" w:rsidR="007E2FF0" w:rsidRDefault="007E2FF0">
      <w:pPr>
        <w:pStyle w:val="CommentText"/>
      </w:pPr>
      <w:r>
        <w:rPr>
          <w:rStyle w:val="CommentReference"/>
        </w:rPr>
        <w:annotationRef/>
      </w:r>
      <w:r>
        <w:t xml:space="preserve">This is very confusing to me. There is a large acoustic signal at ~4,500,000, that is not a failure?  And the time to failure resets at ~5,800,000 with no acoustic signal. The “earthquake” is silent? </w:t>
      </w:r>
    </w:p>
    <w:p w14:paraId="1D32EBAF" w14:textId="7DD1DEFD" w:rsidR="007E2FF0" w:rsidRDefault="007E2FF0">
      <w:pPr>
        <w:pStyle w:val="CommentText"/>
      </w:pPr>
      <w:r>
        <w:t xml:space="preserve">I also can’t match this to the first part of Figure 2. In Figure 2, time-to-failure resets are coincident with a large acoustic signal. </w:t>
      </w:r>
    </w:p>
  </w:comment>
  <w:comment w:id="69" w:author="Blanpied, Michael L" w:date="2019-06-29T19:22:00Z" w:initials="BML">
    <w:p w14:paraId="77648BEA" w14:textId="07293494" w:rsidR="007E2FF0" w:rsidRDefault="007E2FF0">
      <w:pPr>
        <w:pStyle w:val="CommentText"/>
      </w:pPr>
      <w:r>
        <w:rPr>
          <w:rStyle w:val="CommentReference"/>
        </w:rPr>
        <w:annotationRef/>
      </w:r>
      <w:r>
        <w:t>Explain this plot.</w:t>
      </w:r>
    </w:p>
  </w:comment>
  <w:comment w:id="70" w:author="Blanpied, Michael L" w:date="2019-06-29T19:36:00Z" w:initials="BML">
    <w:p w14:paraId="766662AA" w14:textId="7AF697A4" w:rsidR="00D10B0B" w:rsidRDefault="00D10B0B">
      <w:pPr>
        <w:pStyle w:val="CommentText"/>
      </w:pPr>
      <w:r>
        <w:rPr>
          <w:rStyle w:val="CommentReference"/>
        </w:rPr>
        <w:annotationRef/>
      </w:r>
      <w:r>
        <w:t>Explain the goal of this analysis. What are you trying to accomplish? Why do expect these distributions (with respect to what?) to be normal? I.e., why is normal “better” than skewed?</w:t>
      </w:r>
    </w:p>
  </w:comment>
  <w:comment w:id="71" w:author="Blanpied, Michael L" w:date="2019-06-29T19:38:00Z" w:initials="BML">
    <w:p w14:paraId="612467A9" w14:textId="405C18DF" w:rsidR="00D10B0B" w:rsidRDefault="00D10B0B">
      <w:pPr>
        <w:pStyle w:val="CommentText"/>
      </w:pPr>
      <w:r>
        <w:rPr>
          <w:rStyle w:val="CommentReference"/>
        </w:rPr>
        <w:annotationRef/>
      </w:r>
      <w:r>
        <w:t xml:space="preserve">Define what they were doing, and what this measure is. Briefly explain the Random Forest technique, and what it means to “divide data by a time window”. </w:t>
      </w:r>
    </w:p>
  </w:comment>
  <w:comment w:id="72" w:author="Blanpied, Michael L" w:date="2019-06-29T19:41:00Z" w:initials="BML">
    <w:p w14:paraId="7817F5BE" w14:textId="6B7E6E8A" w:rsidR="00D10B0B" w:rsidRDefault="00D10B0B">
      <w:pPr>
        <w:pStyle w:val="CommentText"/>
      </w:pPr>
      <w:r>
        <w:rPr>
          <w:rStyle w:val="CommentReference"/>
        </w:rPr>
        <w:annotationRef/>
      </w:r>
      <w:r>
        <w:t xml:space="preserve">I rewrote this sentence with my limited understanding of what you did. You will need to correct the errors, but I wanted to illustrate what I think is a </w:t>
      </w:r>
      <w:proofErr w:type="gramStart"/>
      <w:r>
        <w:t>more clear</w:t>
      </w:r>
      <w:proofErr w:type="gramEnd"/>
      <w:r>
        <w:t xml:space="preserve"> way to describe the process.</w:t>
      </w:r>
    </w:p>
  </w:comment>
  <w:comment w:id="85" w:author="Blanpied, Michael L" w:date="2019-06-29T19:44:00Z" w:initials="BML">
    <w:p w14:paraId="78BB12A0" w14:textId="14D9D3DB" w:rsidR="00323E41" w:rsidRDefault="00323E41">
      <w:pPr>
        <w:pStyle w:val="CommentText"/>
      </w:pPr>
      <w:r>
        <w:rPr>
          <w:rStyle w:val="CommentReference"/>
        </w:rPr>
        <w:annotationRef/>
      </w:r>
      <w:r>
        <w:t>Each is 0.3 seconds long?</w:t>
      </w:r>
    </w:p>
  </w:comment>
  <w:comment w:id="86" w:author="Blanpied, Michael L" w:date="2019-06-29T19:46:00Z" w:initials="BML">
    <w:p w14:paraId="03A13C26" w14:textId="210F45FC" w:rsidR="00323E41" w:rsidRDefault="00323E41">
      <w:pPr>
        <w:pStyle w:val="CommentText"/>
      </w:pPr>
      <w:r>
        <w:rPr>
          <w:rStyle w:val="CommentReference"/>
        </w:rPr>
        <w:annotationRef/>
      </w:r>
      <w:r>
        <w:t>Briefly explain that technique.</w:t>
      </w:r>
    </w:p>
  </w:comment>
  <w:comment w:id="87" w:author="Blanpied, Michael L" w:date="2019-06-29T19:47:00Z" w:initials="BML">
    <w:p w14:paraId="61FCA398" w14:textId="7AB5F590" w:rsidR="00323E41" w:rsidRDefault="00323E41">
      <w:pPr>
        <w:pStyle w:val="CommentText"/>
      </w:pPr>
      <w:r>
        <w:rPr>
          <w:rStyle w:val="CommentReference"/>
        </w:rPr>
        <w:annotationRef/>
      </w:r>
      <w:r>
        <w:t>I see only 15 items listed.</w:t>
      </w:r>
    </w:p>
  </w:comment>
  <w:comment w:id="88" w:author="Blanpied, Michael L" w:date="2019-06-29T19:47:00Z" w:initials="BML">
    <w:p w14:paraId="319A9C1C" w14:textId="22D32A8C" w:rsidR="00323E41" w:rsidRDefault="00323E41">
      <w:pPr>
        <w:pStyle w:val="CommentText"/>
      </w:pPr>
      <w:r>
        <w:rPr>
          <w:rStyle w:val="CommentReference"/>
        </w:rPr>
        <w:annotationRef/>
      </w:r>
      <w:r>
        <w:t>You either need to explain these techniques, or provide a reference to where the reader can learn what they are.</w:t>
      </w:r>
      <w:r w:rsidR="0082331F">
        <w:t xml:space="preserve">  Same for the specific functions used to create the results figures in the next section. </w:t>
      </w:r>
    </w:p>
  </w:comment>
  <w:comment w:id="89" w:author="Blanpied, Michael L" w:date="2019-06-29T19:48:00Z" w:initials="BML">
    <w:p w14:paraId="79108806" w14:textId="6B52EF80" w:rsidR="00323E41" w:rsidRDefault="00323E41">
      <w:pPr>
        <w:pStyle w:val="CommentText"/>
      </w:pPr>
      <w:r>
        <w:rPr>
          <w:rStyle w:val="CommentReference"/>
        </w:rPr>
        <w:annotationRef/>
      </w:r>
      <w:r>
        <w:t>Not sure what this means.</w:t>
      </w:r>
    </w:p>
  </w:comment>
  <w:comment w:id="90" w:author="Blanpied, Michael L" w:date="2019-06-29T19:49:00Z" w:initials="BML">
    <w:p w14:paraId="0ABBF978" w14:textId="6DB53BDD" w:rsidR="00323E41" w:rsidRDefault="00323E41">
      <w:pPr>
        <w:pStyle w:val="CommentText"/>
      </w:pPr>
      <w:r>
        <w:rPr>
          <w:rStyle w:val="CommentReference"/>
        </w:rPr>
        <w:annotationRef/>
      </w:r>
      <w:r>
        <w:t>What is a feature, and which five did you create?</w:t>
      </w:r>
    </w:p>
  </w:comment>
  <w:comment w:id="91" w:author="Olha Tanyuk" w:date="2019-06-23T22:15:00Z" w:initials="">
    <w:sdt>
      <w:sdtPr>
        <w:tag w:val="goog_rdk_165"/>
        <w:id w:val="2137363326"/>
      </w:sdtPr>
      <w:sdtContent>
        <w:p w14:paraId="000000A5" w14:textId="77777777" w:rsidR="007E2FF0" w:rsidRDefault="007E2FF0">
          <w:pPr>
            <w:pBdr>
              <w:top w:val="nil"/>
              <w:left w:val="nil"/>
              <w:bottom w:val="nil"/>
              <w:right w:val="nil"/>
              <w:between w:val="nil"/>
            </w:pBdr>
            <w:rPr>
              <w:rFonts w:ascii="Arial" w:eastAsia="Arial" w:hAnsi="Arial" w:cs="Arial"/>
              <w:color w:val="000000"/>
            </w:rPr>
          </w:pPr>
          <w:proofErr w:type="spellStart"/>
          <w:proofErr w:type="gramStart"/>
          <w:r>
            <w:rPr>
              <w:rFonts w:ascii="Arial" w:eastAsia="Arial" w:hAnsi="Arial" w:cs="Arial"/>
              <w:color w:val="000000"/>
            </w:rPr>
            <w:t>Dr.South</w:t>
          </w:r>
          <w:proofErr w:type="spellEnd"/>
          <w:proofErr w:type="gramEnd"/>
          <w:r>
            <w:rPr>
              <w:rFonts w:ascii="Arial" w:eastAsia="Arial" w:hAnsi="Arial" w:cs="Arial"/>
              <w:color w:val="000000"/>
            </w:rPr>
            <w:t>: "I’d be concerned that you don’t have enough data to apply the machine learning methods with only a couple of hundred data values in each split and would instead recommend repeated 10-fold cross-validation." - It makes sense, we will definitely try this way!!! That can improve predictions!!</w:t>
          </w:r>
        </w:p>
      </w:sdtContent>
    </w:sdt>
  </w:comment>
  <w:comment w:id="94" w:author="Blanpied, Michael L" w:date="2019-06-29T19:50:00Z" w:initials="BML">
    <w:p w14:paraId="74F08B57" w14:textId="036EEB74" w:rsidR="0082331F" w:rsidRDefault="0082331F">
      <w:pPr>
        <w:pStyle w:val="CommentText"/>
      </w:pPr>
      <w:r>
        <w:rPr>
          <w:rStyle w:val="CommentReference"/>
        </w:rPr>
        <w:annotationRef/>
      </w:r>
      <w:r>
        <w:t>Is this the same PCA you used to reduce 35 features to 5 features?</w:t>
      </w:r>
    </w:p>
  </w:comment>
  <w:comment w:id="96" w:author="Blanpied, Michael L" w:date="2019-06-29T18:09:00Z" w:initials="BML">
    <w:p w14:paraId="0C8CDE7A" w14:textId="0CDFFEB6" w:rsidR="007E2FF0" w:rsidRDefault="007E2FF0">
      <w:pPr>
        <w:pStyle w:val="CommentText"/>
      </w:pPr>
      <w:r>
        <w:rPr>
          <w:rStyle w:val="CommentReference"/>
        </w:rPr>
        <w:annotationRef/>
      </w:r>
      <w:r>
        <w:t>Incomplete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701477" w15:done="0"/>
  <w15:commentEx w15:paraId="455CEC02" w15:done="0"/>
  <w15:commentEx w15:paraId="6E78E5B4" w15:done="0"/>
  <w15:commentEx w15:paraId="268B2725" w15:done="0"/>
  <w15:commentEx w15:paraId="0F0ACB9F" w15:done="0"/>
  <w15:commentEx w15:paraId="720BECB7" w15:done="0"/>
  <w15:commentEx w15:paraId="34085CC7" w15:done="0"/>
  <w15:commentEx w15:paraId="5370A1C7" w15:done="0"/>
  <w15:commentEx w15:paraId="08E9AE1B" w15:done="0"/>
  <w15:commentEx w15:paraId="5A714765" w15:done="0"/>
  <w15:commentEx w15:paraId="7016E1AF" w15:done="0"/>
  <w15:commentEx w15:paraId="05BBF959" w15:done="0"/>
  <w15:commentEx w15:paraId="032C2AED" w15:done="0"/>
  <w15:commentEx w15:paraId="1C6A29E3" w15:done="0"/>
  <w15:commentEx w15:paraId="1DD5252E" w15:done="0"/>
  <w15:commentEx w15:paraId="09954A4D" w15:done="0"/>
  <w15:commentEx w15:paraId="52D2BE1F" w15:done="0"/>
  <w15:commentEx w15:paraId="7B8A55D9" w15:done="0"/>
  <w15:commentEx w15:paraId="43D3A6CE" w15:done="0"/>
  <w15:commentEx w15:paraId="3A7E510D" w15:done="0"/>
  <w15:commentEx w15:paraId="22750083" w15:done="0"/>
  <w15:commentEx w15:paraId="12E32814" w15:done="0"/>
  <w15:commentEx w15:paraId="61318D61" w15:done="0"/>
  <w15:commentEx w15:paraId="647426F0" w15:done="0"/>
  <w15:commentEx w15:paraId="0F6D855F" w15:done="0"/>
  <w15:commentEx w15:paraId="68726DE5" w15:done="0"/>
  <w15:commentEx w15:paraId="4FFB5C81" w15:done="0"/>
  <w15:commentEx w15:paraId="1D32EBAF" w15:done="0"/>
  <w15:commentEx w15:paraId="77648BEA" w15:done="0"/>
  <w15:commentEx w15:paraId="766662AA" w15:done="0"/>
  <w15:commentEx w15:paraId="612467A9" w15:done="0"/>
  <w15:commentEx w15:paraId="7817F5BE" w15:done="0"/>
  <w15:commentEx w15:paraId="78BB12A0" w15:done="0"/>
  <w15:commentEx w15:paraId="03A13C26" w15:done="0"/>
  <w15:commentEx w15:paraId="61FCA398" w15:done="0"/>
  <w15:commentEx w15:paraId="319A9C1C" w15:done="0"/>
  <w15:commentEx w15:paraId="79108806" w15:done="0"/>
  <w15:commentEx w15:paraId="0ABBF978" w15:done="0"/>
  <w15:commentEx w15:paraId="000000A5" w15:done="0"/>
  <w15:commentEx w15:paraId="74F08B57" w15:done="0"/>
  <w15:commentEx w15:paraId="0C8CD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01477" w16cid:durableId="20C2265D"/>
  <w16cid:commentId w16cid:paraId="455CEC02" w16cid:durableId="20C224E9"/>
  <w16cid:commentId w16cid:paraId="6E78E5B4" w16cid:durableId="20C225CD"/>
  <w16cid:commentId w16cid:paraId="268B2725" w16cid:durableId="20C226B4"/>
  <w16cid:commentId w16cid:paraId="0F0ACB9F" w16cid:durableId="20C226FB"/>
  <w16cid:commentId w16cid:paraId="720BECB7" w16cid:durableId="20C22777"/>
  <w16cid:commentId w16cid:paraId="34085CC7" w16cid:durableId="20C22799"/>
  <w16cid:commentId w16cid:paraId="5370A1C7" w16cid:durableId="20C22A00"/>
  <w16cid:commentId w16cid:paraId="08E9AE1B" w16cid:durableId="20C23193"/>
  <w16cid:commentId w16cid:paraId="5A714765" w16cid:durableId="20C23261"/>
  <w16cid:commentId w16cid:paraId="7016E1AF" w16cid:durableId="20C232D5"/>
  <w16cid:commentId w16cid:paraId="05BBF959" w16cid:durableId="20C2348E"/>
  <w16cid:commentId w16cid:paraId="032C2AED" w16cid:durableId="20C23121"/>
  <w16cid:commentId w16cid:paraId="1C6A29E3" w16cid:durableId="20C233DC"/>
  <w16cid:commentId w16cid:paraId="1DD5252E" w16cid:durableId="20C23373"/>
  <w16cid:commentId w16cid:paraId="09954A4D" w16cid:durableId="20C239B1"/>
  <w16cid:commentId w16cid:paraId="52D2BE1F" w16cid:durableId="20C2395C"/>
  <w16cid:commentId w16cid:paraId="7B8A55D9" w16cid:durableId="20C23456"/>
  <w16cid:commentId w16cid:paraId="43D3A6CE" w16cid:durableId="20C23BAA"/>
  <w16cid:commentId w16cid:paraId="3A7E510D" w16cid:durableId="20C23BE5"/>
  <w16cid:commentId w16cid:paraId="22750083" w16cid:durableId="20C2351E"/>
  <w16cid:commentId w16cid:paraId="12E32814" w16cid:durableId="20C23552"/>
  <w16cid:commentId w16cid:paraId="61318D61" w16cid:durableId="20C235D3"/>
  <w16cid:commentId w16cid:paraId="647426F0" w16cid:durableId="20C235F9"/>
  <w16cid:commentId w16cid:paraId="0F6D855F" w16cid:durableId="20C23637"/>
  <w16cid:commentId w16cid:paraId="68726DE5" w16cid:durableId="20C23693"/>
  <w16cid:commentId w16cid:paraId="4FFB5C81" w16cid:durableId="20C2380B"/>
  <w16cid:commentId w16cid:paraId="1D32EBAF" w16cid:durableId="20C237B7"/>
  <w16cid:commentId w16cid:paraId="77648BEA" w16cid:durableId="20C23911"/>
  <w16cid:commentId w16cid:paraId="766662AA" w16cid:durableId="20C23C43"/>
  <w16cid:commentId w16cid:paraId="612467A9" w16cid:durableId="20C23CA5"/>
  <w16cid:commentId w16cid:paraId="7817F5BE" w16cid:durableId="20C23D64"/>
  <w16cid:commentId w16cid:paraId="78BB12A0" w16cid:durableId="20C23E06"/>
  <w16cid:commentId w16cid:paraId="03A13C26" w16cid:durableId="20C23E9C"/>
  <w16cid:commentId w16cid:paraId="61FCA398" w16cid:durableId="20C23EC5"/>
  <w16cid:commentId w16cid:paraId="319A9C1C" w16cid:durableId="20C23EE4"/>
  <w16cid:commentId w16cid:paraId="79108806" w16cid:durableId="20C23F08"/>
  <w16cid:commentId w16cid:paraId="0ABBF978" w16cid:durableId="20C23F36"/>
  <w16cid:commentId w16cid:paraId="000000A5" w16cid:durableId="20C222BE"/>
  <w16cid:commentId w16cid:paraId="74F08B57" w16cid:durableId="20C23F8D"/>
  <w16cid:commentId w16cid:paraId="0C8CDE7A" w16cid:durableId="20C227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Baumans">
    <w:altName w:val="Calibri"/>
    <w:panose1 w:val="020B0604020202020204"/>
    <w:charset w:val="00"/>
    <w:family w:val="auto"/>
    <w:pitch w:val="default"/>
  </w:font>
  <w:font w:name="Lucida Sans">
    <w:panose1 w:val="020B0602030504020204"/>
    <w:charset w:val="4D"/>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Mono">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D1D85"/>
    <w:multiLevelType w:val="multilevel"/>
    <w:tmpl w:val="619297E6"/>
    <w:lvl w:ilvl="0">
      <w:start w:val="1"/>
      <w:numFmt w:val="decimal"/>
      <w:lvlText w:val="%1."/>
      <w:lvlJc w:val="left"/>
      <w:pPr>
        <w:ind w:left="1218" w:hanging="243"/>
      </w:pPr>
      <w:rPr>
        <w:rFonts w:ascii="Century" w:eastAsia="Century" w:hAnsi="Century" w:cs="Century"/>
        <w:sz w:val="18"/>
        <w:szCs w:val="18"/>
      </w:rPr>
    </w:lvl>
    <w:lvl w:ilvl="1">
      <w:numFmt w:val="bullet"/>
      <w:lvlText w:val="•"/>
      <w:lvlJc w:val="left"/>
      <w:pPr>
        <w:ind w:left="1978" w:hanging="243"/>
      </w:pPr>
    </w:lvl>
    <w:lvl w:ilvl="2">
      <w:numFmt w:val="bullet"/>
      <w:lvlText w:val="•"/>
      <w:lvlJc w:val="left"/>
      <w:pPr>
        <w:ind w:left="2736" w:hanging="243"/>
      </w:pPr>
    </w:lvl>
    <w:lvl w:ilvl="3">
      <w:numFmt w:val="bullet"/>
      <w:lvlText w:val="•"/>
      <w:lvlJc w:val="left"/>
      <w:pPr>
        <w:ind w:left="3494" w:hanging="243"/>
      </w:pPr>
    </w:lvl>
    <w:lvl w:ilvl="4">
      <w:numFmt w:val="bullet"/>
      <w:lvlText w:val="•"/>
      <w:lvlJc w:val="left"/>
      <w:pPr>
        <w:ind w:left="4252" w:hanging="243"/>
      </w:pPr>
    </w:lvl>
    <w:lvl w:ilvl="5">
      <w:numFmt w:val="bullet"/>
      <w:lvlText w:val="•"/>
      <w:lvlJc w:val="left"/>
      <w:pPr>
        <w:ind w:left="5010" w:hanging="243"/>
      </w:pPr>
    </w:lvl>
    <w:lvl w:ilvl="6">
      <w:numFmt w:val="bullet"/>
      <w:lvlText w:val="•"/>
      <w:lvlJc w:val="left"/>
      <w:pPr>
        <w:ind w:left="5768" w:hanging="243"/>
      </w:pPr>
    </w:lvl>
    <w:lvl w:ilvl="7">
      <w:numFmt w:val="bullet"/>
      <w:lvlText w:val="•"/>
      <w:lvlJc w:val="left"/>
      <w:pPr>
        <w:ind w:left="6526" w:hanging="242"/>
      </w:pPr>
    </w:lvl>
    <w:lvl w:ilvl="8">
      <w:numFmt w:val="bullet"/>
      <w:lvlText w:val="•"/>
      <w:lvlJc w:val="left"/>
      <w:pPr>
        <w:ind w:left="7284" w:hanging="243"/>
      </w:pPr>
    </w:lvl>
  </w:abstractNum>
  <w:abstractNum w:abstractNumId="1" w15:restartNumberingAfterBreak="0">
    <w:nsid w:val="7E5C7043"/>
    <w:multiLevelType w:val="multilevel"/>
    <w:tmpl w:val="247E481E"/>
    <w:lvl w:ilvl="0">
      <w:start w:val="1"/>
      <w:numFmt w:val="decimal"/>
      <w:lvlText w:val="%1"/>
      <w:lvlJc w:val="left"/>
      <w:pPr>
        <w:ind w:left="1378" w:hanging="404"/>
      </w:pPr>
      <w:rPr>
        <w:rFonts w:ascii="Georgia" w:eastAsia="Georgia" w:hAnsi="Georgia" w:cs="Georgia"/>
        <w:b/>
        <w:sz w:val="24"/>
        <w:szCs w:val="24"/>
      </w:rPr>
    </w:lvl>
    <w:lvl w:ilvl="1">
      <w:numFmt w:val="bullet"/>
      <w:lvlText w:val="•"/>
      <w:lvlJc w:val="left"/>
      <w:pPr>
        <w:ind w:left="2122" w:hanging="404"/>
      </w:pPr>
    </w:lvl>
    <w:lvl w:ilvl="2">
      <w:numFmt w:val="bullet"/>
      <w:lvlText w:val="•"/>
      <w:lvlJc w:val="left"/>
      <w:pPr>
        <w:ind w:left="2864" w:hanging="404"/>
      </w:pPr>
    </w:lvl>
    <w:lvl w:ilvl="3">
      <w:numFmt w:val="bullet"/>
      <w:lvlText w:val="•"/>
      <w:lvlJc w:val="left"/>
      <w:pPr>
        <w:ind w:left="3606" w:hanging="403"/>
      </w:pPr>
    </w:lvl>
    <w:lvl w:ilvl="4">
      <w:numFmt w:val="bullet"/>
      <w:lvlText w:val="•"/>
      <w:lvlJc w:val="left"/>
      <w:pPr>
        <w:ind w:left="4348" w:hanging="403"/>
      </w:pPr>
    </w:lvl>
    <w:lvl w:ilvl="5">
      <w:numFmt w:val="bullet"/>
      <w:lvlText w:val="•"/>
      <w:lvlJc w:val="left"/>
      <w:pPr>
        <w:ind w:left="5090" w:hanging="404"/>
      </w:pPr>
    </w:lvl>
    <w:lvl w:ilvl="6">
      <w:numFmt w:val="bullet"/>
      <w:lvlText w:val="•"/>
      <w:lvlJc w:val="left"/>
      <w:pPr>
        <w:ind w:left="5832" w:hanging="403"/>
      </w:pPr>
    </w:lvl>
    <w:lvl w:ilvl="7">
      <w:numFmt w:val="bullet"/>
      <w:lvlText w:val="•"/>
      <w:lvlJc w:val="left"/>
      <w:pPr>
        <w:ind w:left="6574" w:hanging="404"/>
      </w:pPr>
    </w:lvl>
    <w:lvl w:ilvl="8">
      <w:numFmt w:val="bullet"/>
      <w:lvlText w:val="•"/>
      <w:lvlJc w:val="left"/>
      <w:pPr>
        <w:ind w:left="7316" w:hanging="404"/>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npied, Michael L">
    <w15:presenceInfo w15:providerId="AD" w15:userId="S::mblanpied@usgs.gov::83aaed91-6ed4-475f-9d0f-30779697a4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E5"/>
    <w:rsid w:val="001C4CD7"/>
    <w:rsid w:val="001E2370"/>
    <w:rsid w:val="00293839"/>
    <w:rsid w:val="00323E41"/>
    <w:rsid w:val="00337E59"/>
    <w:rsid w:val="003A21E5"/>
    <w:rsid w:val="00625C45"/>
    <w:rsid w:val="007E2FF0"/>
    <w:rsid w:val="0082331F"/>
    <w:rsid w:val="00BC4059"/>
    <w:rsid w:val="00D10B0B"/>
    <w:rsid w:val="00D50139"/>
    <w:rsid w:val="00E05812"/>
    <w:rsid w:val="00F12E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923DE2"/>
  <w15:docId w15:val="{BE710EFE-0C91-3646-B5AD-8E0B4ED9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Century" w:hAnsi="Century" w:cs="Century"/>
        <w:sz w:val="22"/>
        <w:szCs w:val="22"/>
        <w:lang w:val="en-US"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bidi="en-US"/>
    </w:rPr>
  </w:style>
  <w:style w:type="paragraph" w:styleId="Heading1">
    <w:name w:val="heading 1"/>
    <w:basedOn w:val="Normal"/>
    <w:uiPriority w:val="9"/>
    <w:qFormat/>
    <w:pPr>
      <w:ind w:left="1378" w:hanging="404"/>
      <w:outlineLvl w:val="0"/>
    </w:pPr>
    <w:rPr>
      <w:rFonts w:ascii="Georgia" w:eastAsia="Georgia" w:hAnsi="Georgia" w:cs="Georgia"/>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78" w:hanging="404"/>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eastAsia="en-US" w:bidi="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38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3839"/>
    <w:rPr>
      <w:rFonts w:ascii="Times New Roman" w:hAnsi="Times New Roman" w:cs="Times New Roman"/>
      <w:sz w:val="18"/>
      <w:szCs w:val="18"/>
      <w:lang w:eastAsia="en-US" w:bidi="en-US"/>
    </w:rPr>
  </w:style>
  <w:style w:type="paragraph" w:styleId="CommentSubject">
    <w:name w:val="annotation subject"/>
    <w:basedOn w:val="CommentText"/>
    <w:next w:val="CommentText"/>
    <w:link w:val="CommentSubjectChar"/>
    <w:uiPriority w:val="99"/>
    <w:semiHidden/>
    <w:unhideWhenUsed/>
    <w:rsid w:val="00337E59"/>
    <w:rPr>
      <w:b/>
      <w:bCs/>
    </w:rPr>
  </w:style>
  <w:style w:type="character" w:customStyle="1" w:styleId="CommentSubjectChar">
    <w:name w:val="Comment Subject Char"/>
    <w:basedOn w:val="CommentTextChar"/>
    <w:link w:val="CommentSubject"/>
    <w:uiPriority w:val="99"/>
    <w:semiHidden/>
    <w:rsid w:val="00337E59"/>
    <w:rPr>
      <w:b/>
      <w:bCs/>
      <w:sz w:val="20"/>
      <w:szCs w:val="20"/>
      <w:lang w:eastAsia="en-US" w:bidi="en-US"/>
    </w:rPr>
  </w:style>
  <w:style w:type="character" w:styleId="Hyperlink">
    <w:name w:val="Hyperlink"/>
    <w:basedOn w:val="DefaultParagraphFont"/>
    <w:uiPriority w:val="99"/>
    <w:unhideWhenUsed/>
    <w:rsid w:val="00E05812"/>
    <w:rPr>
      <w:color w:val="0000FF" w:themeColor="hyperlink"/>
      <w:u w:val="single"/>
    </w:rPr>
  </w:style>
  <w:style w:type="character" w:styleId="UnresolvedMention">
    <w:name w:val="Unresolved Mention"/>
    <w:basedOn w:val="DefaultParagraphFont"/>
    <w:uiPriority w:val="99"/>
    <w:semiHidden/>
    <w:unhideWhenUsed/>
    <w:rsid w:val="00E05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hyperlink" Target="https://www.researchgate.net/publication/303919017_ICEF_Report_Operational_earthquake_forecasting_State_of_knowledge_and_guidelines_for_utilization" TargetMode="External"/><Relationship Id="rId2" Type="http://schemas.openxmlformats.org/officeDocument/2006/relationships/hyperlink" Target="https://www.nature.com/articles/nature04067" TargetMode="External"/><Relationship Id="rId1" Type="http://schemas.openxmlformats.org/officeDocument/2006/relationships/hyperlink" Target="https://science.sciencemag.org/content/229/4714/619" TargetMode="External"/><Relationship Id="rId4" Type="http://schemas.openxmlformats.org/officeDocument/2006/relationships/hyperlink" Target="http://www.seismosoc.org/Publications/SRL/SRL_77/srl_77-1_op.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ink.springer.com/journal/11948/10/4/page/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agupubs.onlinelibrary.wiley.com/doi/full/10.1002/2017GL07467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gupubs.onlinelibrary.wiley.com/doi/full/10.1002/2017GL074677"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gupubs.onlinelibrary.wiley.com/doi/full/10.1002/2017GL074677"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hG9DZcPIWCMiIJtSgNdUe7677A==">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Blanpied, Michael L</cp:lastModifiedBy>
  <cp:revision>5</cp:revision>
  <dcterms:created xsi:type="dcterms:W3CDTF">2019-06-29T21:48:00Z</dcterms:created>
  <dcterms:modified xsi:type="dcterms:W3CDTF">2019-06-29T23:53:00Z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2019-03-25T00:00:00Z</vt:filetime>
  </property>
  <property fmtid="{D5CDD505-2E9C-101B-9397-08002B2CF9AE}" pid="3" name="Creator">
    <vt:lpwstr>TeX</vt:lpwstr>
  </property>
  <property fmtid="{D5CDD505-2E9C-101B-9397-08002B2CF9AE}" pid="4" name="LastSaved">
    <vt:filetime>2019-03-25T00:00:00Z</vt:filetime>
  </property>
</Properties>
</file>